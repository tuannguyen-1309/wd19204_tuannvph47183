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641" w:rsidRDefault="00335E26">
      <w:pPr>
        <w:pBdr>
          <w:top w:val="nil"/>
          <w:left w:val="nil"/>
          <w:bottom w:val="nil"/>
          <w:right w:val="nil"/>
          <w:between w:val="nil"/>
        </w:pBdr>
        <w:spacing w:before="1540" w:after="240" w:line="240" w:lineRule="auto"/>
        <w:jc w:val="center"/>
        <w:rPr>
          <w:rFonts w:ascii="Calibri" w:eastAsia="Calibri" w:hAnsi="Calibri" w:cs="Calibri"/>
          <w:color w:val="5B9BD5"/>
          <w:sz w:val="22"/>
          <w:szCs w:val="22"/>
        </w:rPr>
      </w:pPr>
      <w:r>
        <w:rPr>
          <w:rFonts w:ascii="Calibri" w:eastAsia="Calibri" w:hAnsi="Calibri" w:cs="Calibri"/>
          <w:noProof/>
          <w:color w:val="5B9BD5"/>
          <w:sz w:val="22"/>
          <w:szCs w:val="22"/>
        </w:rPr>
        <w:drawing>
          <wp:inline distT="0" distB="0" distL="0" distR="0">
            <wp:extent cx="2258468" cy="856384"/>
            <wp:effectExtent l="0" t="0" r="0" b="0"/>
            <wp:docPr id="1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258468" cy="856384"/>
                    </a:xfrm>
                    <a:prstGeom prst="rect">
                      <a:avLst/>
                    </a:prstGeom>
                    <a:ln/>
                  </pic:spPr>
                </pic:pic>
              </a:graphicData>
            </a:graphic>
          </wp:inline>
        </w:drawing>
      </w:r>
    </w:p>
    <w:p w:rsidR="009C2641" w:rsidRDefault="00335E26">
      <w:pPr>
        <w:pBdr>
          <w:top w:val="single" w:sz="6" w:space="6" w:color="5B9BD5"/>
          <w:left w:val="nil"/>
          <w:bottom w:val="single" w:sz="6" w:space="6" w:color="5B9BD5"/>
          <w:right w:val="nil"/>
          <w:between w:val="nil"/>
        </w:pBdr>
        <w:spacing w:after="240" w:line="240" w:lineRule="auto"/>
        <w:jc w:val="center"/>
        <w:rPr>
          <w:rFonts w:ascii="Times" w:eastAsia="Times" w:hAnsi="Times" w:cs="Times"/>
          <w:b/>
          <w:smallCaps/>
          <w:color w:val="4472C4"/>
          <w:sz w:val="80"/>
          <w:szCs w:val="80"/>
        </w:rPr>
      </w:pPr>
      <w:r>
        <w:rPr>
          <w:rFonts w:ascii="Times" w:eastAsia="Times" w:hAnsi="Times" w:cs="Times"/>
          <w:b/>
          <w:smallCaps/>
          <w:color w:val="ED7D31"/>
          <w:sz w:val="72"/>
          <w:szCs w:val="72"/>
        </w:rPr>
        <w:t>TÀI LIỆU DỰ ÁN</w:t>
      </w:r>
    </w:p>
    <w:p w:rsidR="009C2641" w:rsidRDefault="00335E26">
      <w:pPr>
        <w:pBdr>
          <w:top w:val="nil"/>
          <w:left w:val="nil"/>
          <w:bottom w:val="nil"/>
          <w:right w:val="nil"/>
          <w:between w:val="nil"/>
        </w:pBdr>
        <w:spacing w:after="0" w:line="240" w:lineRule="auto"/>
        <w:jc w:val="center"/>
        <w:rPr>
          <w:b/>
          <w:smallCaps/>
          <w:color w:val="5B9BD5"/>
          <w:sz w:val="40"/>
          <w:szCs w:val="40"/>
        </w:rPr>
      </w:pPr>
      <w:r>
        <w:rPr>
          <w:rFonts w:ascii="Times" w:eastAsia="Times" w:hAnsi="Times" w:cs="Times"/>
          <w:b/>
          <w:smallCaps/>
          <w:color w:val="F7CBAC"/>
          <w:sz w:val="40"/>
          <w:szCs w:val="40"/>
        </w:rPr>
        <w:t>thiết kế website</w:t>
      </w:r>
    </w:p>
    <w:p w:rsidR="009C2641" w:rsidRDefault="00335E26">
      <w:pPr>
        <w:pBdr>
          <w:top w:val="nil"/>
          <w:left w:val="nil"/>
          <w:bottom w:val="nil"/>
          <w:right w:val="nil"/>
          <w:between w:val="nil"/>
        </w:pBdr>
        <w:spacing w:before="480" w:after="0" w:line="240" w:lineRule="auto"/>
        <w:jc w:val="center"/>
        <w:rPr>
          <w:rFonts w:ascii="Calibri" w:eastAsia="Calibri" w:hAnsi="Calibri" w:cs="Calibri"/>
          <w:color w:val="5B9BD5"/>
          <w:sz w:val="22"/>
          <w:szCs w:val="22"/>
        </w:rPr>
      </w:pPr>
      <w:r>
        <w:rPr>
          <w:rFonts w:ascii="Calibri" w:eastAsia="Calibri" w:hAnsi="Calibri" w:cs="Calibri"/>
          <w:noProof/>
          <w:color w:val="5B9BD5"/>
          <w:sz w:val="22"/>
          <w:szCs w:val="22"/>
        </w:rPr>
        <w:drawing>
          <wp:inline distT="0" distB="0" distL="0" distR="0">
            <wp:extent cx="2055732" cy="1370488"/>
            <wp:effectExtent l="0" t="0" r="0" b="0"/>
            <wp:docPr id="1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055732" cy="1370488"/>
                    </a:xfrm>
                    <a:prstGeom prst="rect">
                      <a:avLst/>
                    </a:prstGeom>
                    <a:ln/>
                  </pic:spPr>
                </pic:pic>
              </a:graphicData>
            </a:graphic>
          </wp:inline>
        </w:drawing>
      </w:r>
    </w:p>
    <w:p w:rsidR="009C2641" w:rsidRDefault="009C2641">
      <w:pPr>
        <w:jc w:val="center"/>
        <w:rPr>
          <w:b/>
          <w:color w:val="2E75B5"/>
          <w:sz w:val="48"/>
          <w:szCs w:val="48"/>
        </w:rPr>
      </w:pPr>
    </w:p>
    <w:tbl>
      <w:tblPr>
        <w:tblStyle w:val="a"/>
        <w:tblW w:w="4952" w:type="dxa"/>
        <w:jc w:val="center"/>
        <w:tblBorders>
          <w:top w:val="nil"/>
          <w:left w:val="nil"/>
          <w:bottom w:val="nil"/>
          <w:right w:val="nil"/>
          <w:insideH w:val="nil"/>
          <w:insideV w:val="nil"/>
        </w:tblBorders>
        <w:tblLayout w:type="fixed"/>
        <w:tblLook w:val="0400" w:firstRow="0" w:lastRow="0" w:firstColumn="0" w:lastColumn="0" w:noHBand="0" w:noVBand="1"/>
      </w:tblPr>
      <w:tblGrid>
        <w:gridCol w:w="1671"/>
        <w:gridCol w:w="3281"/>
      </w:tblGrid>
      <w:tr w:rsidR="009C2641">
        <w:trPr>
          <w:jc w:val="center"/>
        </w:trPr>
        <w:tc>
          <w:tcPr>
            <w:tcW w:w="1671" w:type="dxa"/>
          </w:tcPr>
          <w:p w:rsidR="009C2641" w:rsidRDefault="00335E26">
            <w:pPr>
              <w:spacing w:before="120" w:after="120"/>
              <w:jc w:val="right"/>
              <w:rPr>
                <w:rFonts w:ascii="Roboto" w:eastAsia="Roboto" w:hAnsi="Roboto" w:cs="Roboto"/>
                <w:smallCaps/>
                <w:sz w:val="32"/>
                <w:szCs w:val="32"/>
              </w:rPr>
            </w:pPr>
            <w:r>
              <w:rPr>
                <w:rFonts w:ascii="Roboto" w:eastAsia="Roboto" w:hAnsi="Roboto" w:cs="Roboto"/>
                <w:smallCaps/>
                <w:sz w:val="32"/>
                <w:szCs w:val="32"/>
              </w:rPr>
              <w:t>Giảng viên</w:t>
            </w:r>
          </w:p>
        </w:tc>
        <w:tc>
          <w:tcPr>
            <w:tcW w:w="3281" w:type="dxa"/>
          </w:tcPr>
          <w:p w:rsidR="009C2641" w:rsidRDefault="00335E26" w:rsidP="00335E26">
            <w:pPr>
              <w:spacing w:before="120" w:after="120"/>
              <w:rPr>
                <w:rFonts w:ascii="Roboto" w:eastAsia="Roboto" w:hAnsi="Roboto" w:cs="Roboto"/>
                <w:smallCaps/>
                <w:sz w:val="32"/>
                <w:szCs w:val="32"/>
              </w:rPr>
            </w:pPr>
            <w:r>
              <w:rPr>
                <w:rFonts w:ascii="Roboto" w:eastAsia="Roboto" w:hAnsi="Roboto" w:cs="Roboto"/>
                <w:smallCaps/>
                <w:sz w:val="32"/>
                <w:szCs w:val="32"/>
              </w:rPr>
              <w:t>: VŨ THỊ THÚY</w:t>
            </w:r>
          </w:p>
        </w:tc>
      </w:tr>
      <w:tr w:rsidR="009C2641">
        <w:trPr>
          <w:jc w:val="center"/>
        </w:trPr>
        <w:tc>
          <w:tcPr>
            <w:tcW w:w="1671" w:type="dxa"/>
          </w:tcPr>
          <w:p w:rsidR="009C2641" w:rsidRDefault="00335E26">
            <w:pPr>
              <w:spacing w:before="120" w:after="120"/>
              <w:jc w:val="right"/>
              <w:rPr>
                <w:rFonts w:ascii="Roboto" w:eastAsia="Roboto" w:hAnsi="Roboto" w:cs="Roboto"/>
                <w:smallCaps/>
                <w:sz w:val="32"/>
                <w:szCs w:val="32"/>
              </w:rPr>
            </w:pPr>
            <w:r>
              <w:rPr>
                <w:rFonts w:ascii="Roboto" w:eastAsia="Roboto" w:hAnsi="Roboto" w:cs="Roboto"/>
                <w:smallCaps/>
                <w:sz w:val="32"/>
                <w:szCs w:val="32"/>
              </w:rPr>
              <w:t>Học viên</w:t>
            </w:r>
          </w:p>
        </w:tc>
        <w:tc>
          <w:tcPr>
            <w:tcW w:w="3281" w:type="dxa"/>
          </w:tcPr>
          <w:p w:rsidR="009C2641" w:rsidRDefault="00335E26" w:rsidP="00335E26">
            <w:pPr>
              <w:spacing w:before="120" w:after="120"/>
              <w:rPr>
                <w:rFonts w:ascii="Roboto" w:eastAsia="Roboto" w:hAnsi="Roboto" w:cs="Roboto"/>
                <w:smallCaps/>
                <w:sz w:val="32"/>
                <w:szCs w:val="32"/>
              </w:rPr>
            </w:pPr>
            <w:r>
              <w:rPr>
                <w:rFonts w:ascii="Roboto" w:eastAsia="Roboto" w:hAnsi="Roboto" w:cs="Roboto"/>
                <w:smallCaps/>
                <w:sz w:val="32"/>
                <w:szCs w:val="32"/>
              </w:rPr>
              <w:t>: NGUYỄN VIẾT TUẤN</w:t>
            </w:r>
          </w:p>
        </w:tc>
      </w:tr>
      <w:tr w:rsidR="009C2641">
        <w:trPr>
          <w:jc w:val="center"/>
        </w:trPr>
        <w:tc>
          <w:tcPr>
            <w:tcW w:w="1671" w:type="dxa"/>
          </w:tcPr>
          <w:p w:rsidR="009C2641" w:rsidRDefault="00335E26">
            <w:pPr>
              <w:spacing w:before="120" w:after="120"/>
              <w:jc w:val="right"/>
              <w:rPr>
                <w:rFonts w:ascii="Roboto" w:eastAsia="Roboto" w:hAnsi="Roboto" w:cs="Roboto"/>
                <w:smallCaps/>
                <w:sz w:val="32"/>
                <w:szCs w:val="32"/>
              </w:rPr>
            </w:pPr>
            <w:r>
              <w:rPr>
                <w:rFonts w:ascii="Roboto" w:eastAsia="Roboto" w:hAnsi="Roboto" w:cs="Roboto"/>
                <w:smallCaps/>
                <w:sz w:val="32"/>
                <w:szCs w:val="32"/>
              </w:rPr>
              <w:t>Lớp/Kỳ</w:t>
            </w:r>
          </w:p>
        </w:tc>
        <w:tc>
          <w:tcPr>
            <w:tcW w:w="3281" w:type="dxa"/>
          </w:tcPr>
          <w:p w:rsidR="009C2641" w:rsidRDefault="00335E26">
            <w:pPr>
              <w:spacing w:before="120" w:after="120"/>
              <w:rPr>
                <w:rFonts w:ascii="Roboto" w:eastAsia="Roboto" w:hAnsi="Roboto" w:cs="Roboto"/>
                <w:smallCaps/>
                <w:sz w:val="32"/>
                <w:szCs w:val="32"/>
              </w:rPr>
            </w:pPr>
            <w:r>
              <w:rPr>
                <w:rFonts w:ascii="Roboto" w:eastAsia="Roboto" w:hAnsi="Roboto" w:cs="Roboto"/>
                <w:smallCaps/>
                <w:sz w:val="32"/>
                <w:szCs w:val="32"/>
              </w:rPr>
              <w:t>: WEB2041_WD19204</w:t>
            </w:r>
          </w:p>
        </w:tc>
      </w:tr>
    </w:tbl>
    <w:p w:rsidR="009C2641" w:rsidRDefault="00335E26">
      <w:pPr>
        <w:jc w:val="center"/>
        <w:rPr>
          <w:b/>
          <w:color w:val="2E75B5"/>
          <w:sz w:val="48"/>
          <w:szCs w:val="48"/>
        </w:rPr>
      </w:pPr>
      <w:r>
        <w:rPr>
          <w:noProof/>
          <w:color w:val="5B9BD5"/>
          <w:sz w:val="44"/>
          <w:szCs w:val="44"/>
        </w:rPr>
        <mc:AlternateContent>
          <mc:Choice Requires="wps">
            <w:drawing>
              <wp:anchor distT="0" distB="0" distL="114300" distR="114300" simplePos="0" relativeHeight="251658240" behindDoc="0" locked="0" layoutInCell="1" hidden="0" allowOverlap="1">
                <wp:simplePos x="0" y="0"/>
                <wp:positionH relativeFrom="margin">
                  <wp:posOffset>-4761</wp:posOffset>
                </wp:positionH>
                <wp:positionV relativeFrom="page">
                  <wp:posOffset>8944861</wp:posOffset>
                </wp:positionV>
                <wp:extent cx="6562725" cy="567055"/>
                <wp:effectExtent l="0" t="0" r="0" b="0"/>
                <wp:wrapNone/>
                <wp:docPr id="145" name="Rectangle 145"/>
                <wp:cNvGraphicFramePr/>
                <a:graphic xmlns:a="http://schemas.openxmlformats.org/drawingml/2006/main">
                  <a:graphicData uri="http://schemas.microsoft.com/office/word/2010/wordprocessingShape">
                    <wps:wsp>
                      <wps:cNvSpPr/>
                      <wps:spPr>
                        <a:xfrm>
                          <a:off x="2069400" y="3501235"/>
                          <a:ext cx="6553200" cy="557530"/>
                        </a:xfrm>
                        <a:prstGeom prst="rect">
                          <a:avLst/>
                        </a:prstGeom>
                        <a:noFill/>
                        <a:ln>
                          <a:noFill/>
                        </a:ln>
                      </wps:spPr>
                      <wps:txbx>
                        <w:txbxContent>
                          <w:p w:rsidR="00253C35" w:rsidRDefault="00253C35">
                            <w:pPr>
                              <w:spacing w:after="40" w:line="240" w:lineRule="auto"/>
                              <w:jc w:val="center"/>
                              <w:textDirection w:val="btLr"/>
                            </w:pPr>
                          </w:p>
                          <w:p w:rsidR="00253C35" w:rsidRDefault="00253C35">
                            <w:pPr>
                              <w:spacing w:after="0" w:line="240" w:lineRule="auto"/>
                              <w:jc w:val="left"/>
                              <w:textDirection w:val="btLr"/>
                            </w:pPr>
                            <w:r>
                              <w:rPr>
                                <w:rFonts w:ascii="Arial" w:eastAsia="Arial" w:hAnsi="Arial" w:cs="Arial"/>
                                <w:color w:val="5B9BD5"/>
                              </w:rPr>
                              <w:t xml:space="preserve">     </w:t>
                            </w:r>
                          </w:p>
                        </w:txbxContent>
                      </wps:txbx>
                      <wps:bodyPr spcFirstLastPara="1" wrap="square" lIns="0" tIns="0" rIns="0" bIns="0" anchor="b" anchorCtr="0">
                        <a:noAutofit/>
                      </wps:bodyPr>
                    </wps:wsp>
                  </a:graphicData>
                </a:graphic>
              </wp:anchor>
            </w:drawing>
          </mc:Choice>
          <mc:Fallback>
            <w:pict>
              <v:rect id="Rectangle 145" o:spid="_x0000_s1026" style="position:absolute;left:0;text-align:left;margin-left:-.35pt;margin-top:704.3pt;width:516.75pt;height:44.65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" filled="f" stroked="f">
                <v:textbox inset="0,0,0,0">
                  <w:txbxContent>
                    <w:p w:rsidR="00253C35" w:rsidRDefault="00253C35">
                      <w:pPr>
                        <w:spacing w:after="40" w:line="240" w:lineRule="auto"/>
                        <w:jc w:val="center"/>
                        <w:textDirection w:val="btLr"/>
                      </w:pPr>
                    </w:p>
                    <w:p w:rsidR="00253C35" w:rsidRDefault="00253C35">
                      <w:pPr>
                        <w:spacing w:after="0" w:line="240" w:lineRule="auto"/>
                        <w:jc w:val="left"/>
                        <w:textDirection w:val="btLr"/>
                      </w:pPr>
                      <w:r>
                        <w:rPr>
                          <w:rFonts w:ascii="Arial" w:eastAsia="Arial" w:hAnsi="Arial" w:cs="Arial"/>
                          <w:color w:val="5B9BD5"/>
                        </w:rPr>
                        <w:t xml:space="preserve">     </w:t>
                      </w:r>
                    </w:p>
                  </w:txbxContent>
                </v:textbox>
                <w10:wrap anchorx="margin" anchory="page"/>
              </v:rect>
            </w:pict>
          </mc:Fallback>
        </mc:AlternateContent>
      </w:r>
      <w:r>
        <w:br w:type="page"/>
      </w:r>
      <w:r>
        <w:rPr>
          <w:b/>
          <w:color w:val="2E75B5"/>
          <w:sz w:val="48"/>
          <w:szCs w:val="48"/>
        </w:rPr>
        <w:lastRenderedPageBreak/>
        <w:t>LỜI NÓI ĐẦU</w:t>
      </w:r>
    </w:p>
    <w:p w:rsidR="009C2641" w:rsidRDefault="00335E26">
      <w:r>
        <w:t xml:space="preserve">Dự án mẫu là một môn học trong chương trình đào tạo CNTT của hệ cao đẳng thực hành FPT Polytechnic. </w:t>
      </w:r>
    </w:p>
    <w:p w:rsidR="009C2641" w:rsidRDefault="00335E26">
      <w:r>
        <w:t>Mục tiêu của môn học này là cung cấp cho sinh viên một cái nhìn tổng quan về việc làm dự án phần mềm theo qui trình công nghiệp sát với thực tế hiện nay.</w:t>
      </w:r>
    </w:p>
    <w:p w:rsidR="009C2641" w:rsidRDefault="00335E26">
      <w:r>
        <w:t>Qua môn học này sinh viên cần biết sử dụng tài liệu dự án được xây dựng sẵn để xây dựng ra một phần mềm – đó là ứng dụng web giới thiệu sản phẩm cho một siêu thị.</w:t>
      </w:r>
    </w:p>
    <w:p w:rsidR="009C2641" w:rsidRDefault="00335E26">
      <w:r>
        <w:t>Trong chương trình đào tạo theo tiêu chuẩn CDIO thì sinh viên cần được huấn luyện các kỹ năng C, D, I, O (</w:t>
      </w:r>
      <w:r>
        <w:rPr>
          <w:b/>
        </w:rPr>
        <w:t>C</w:t>
      </w:r>
      <w:r>
        <w:t xml:space="preserve">onceiving — </w:t>
      </w:r>
      <w:r>
        <w:rPr>
          <w:b/>
        </w:rPr>
        <w:t>D</w:t>
      </w:r>
      <w:r>
        <w:t xml:space="preserve">esigning — </w:t>
      </w:r>
      <w:r>
        <w:rPr>
          <w:b/>
        </w:rPr>
        <w:t>I</w:t>
      </w:r>
      <w:r>
        <w:t xml:space="preserve">mplementing — </w:t>
      </w:r>
      <w:r>
        <w:rPr>
          <w:b/>
        </w:rPr>
        <w:t>O</w:t>
      </w:r>
      <w:r>
        <w:t>perating). Dự án này rèn luyện cho sinh viên các kỹ năng I và O đồng thời làm nền tảng cho sinh viên rèn luyện các kỹ năng còn lại C và D qua các môn học tiếp sau, trong đó đặc biệt là dự án 1 và dự án 2 và cả thực tập tốt nghiệp.</w:t>
      </w:r>
    </w:p>
    <w:p w:rsidR="009C2641" w:rsidRDefault="00335E26">
      <w:pPr>
        <w:jc w:val="left"/>
      </w:pPr>
      <w:r>
        <w:t>Với phương pháp đào tạo đảo ngược như vậy chúng tôi mong muốn sinh viên nghề không những có đủ kỹ năng thực hiện mà còn được rèn luyện thêm kỹ phân tích và thiết kế nhằm giúp sinh viên phát triển sự nghiệp lâu dài học học tiếp lên các cấp độ cao hơn.</w:t>
      </w:r>
      <w:r>
        <w:br w:type="page"/>
      </w:r>
    </w:p>
    <w:p w:rsidR="009C2641" w:rsidRDefault="009C2641"/>
    <w:p w:rsidR="009C2641" w:rsidRDefault="00335E26">
      <w:pPr>
        <w:keepNext/>
        <w:keepLines/>
        <w:pBdr>
          <w:top w:val="nil"/>
          <w:left w:val="nil"/>
          <w:bottom w:val="nil"/>
          <w:right w:val="nil"/>
          <w:between w:val="nil"/>
        </w:pBdr>
        <w:spacing w:before="240" w:after="0"/>
        <w:ind w:left="432" w:hanging="432"/>
        <w:jc w:val="center"/>
        <w:rPr>
          <w:color w:val="2E75B5"/>
          <w:sz w:val="32"/>
          <w:szCs w:val="32"/>
        </w:rPr>
      </w:pPr>
      <w:r>
        <w:rPr>
          <w:color w:val="2E75B5"/>
          <w:sz w:val="32"/>
          <w:szCs w:val="32"/>
        </w:rPr>
        <w:t>MỤC LỤC</w:t>
      </w:r>
    </w:p>
    <w:sdt>
      <w:sdtPr>
        <w:id w:val="-873456218"/>
        <w:docPartObj>
          <w:docPartGallery w:val="Table of Contents"/>
          <w:docPartUnique/>
        </w:docPartObj>
      </w:sdtPr>
      <w:sdtContent>
        <w:p w:rsidR="00D555A5" w:rsidRDefault="00D555A5">
          <w:pPr>
            <w:pStyle w:val="TOC1"/>
            <w:tabs>
              <w:tab w:val="left" w:pos="5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6421908" w:history="1">
            <w:r w:rsidRPr="007B5023">
              <w:rPr>
                <w:rStyle w:val="Hyperlink"/>
                <w:rFonts w:eastAsiaTheme="majorEastAsia"/>
                <w:noProof/>
              </w:rPr>
              <w:t>1</w:t>
            </w:r>
            <w:r>
              <w:rPr>
                <w:rFonts w:asciiTheme="minorHAnsi" w:eastAsiaTheme="minorEastAsia" w:hAnsiTheme="minorHAnsi" w:cstheme="minorBidi"/>
                <w:noProof/>
                <w:sz w:val="22"/>
                <w:szCs w:val="22"/>
              </w:rPr>
              <w:tab/>
            </w:r>
            <w:r w:rsidRPr="007B5023">
              <w:rPr>
                <w:rStyle w:val="Hyperlink"/>
                <w:rFonts w:eastAsiaTheme="majorEastAsia"/>
                <w:noProof/>
              </w:rPr>
              <w:t>Giới thiệu dự án</w:t>
            </w:r>
            <w:r>
              <w:rPr>
                <w:noProof/>
                <w:webHidden/>
              </w:rPr>
              <w:tab/>
            </w:r>
            <w:r>
              <w:rPr>
                <w:noProof/>
                <w:webHidden/>
              </w:rPr>
              <w:fldChar w:fldCharType="begin"/>
            </w:r>
            <w:r>
              <w:rPr>
                <w:noProof/>
                <w:webHidden/>
              </w:rPr>
              <w:instrText xml:space="preserve"> PAGEREF _Toc166421908 \h </w:instrText>
            </w:r>
            <w:r>
              <w:rPr>
                <w:noProof/>
                <w:webHidden/>
              </w:rPr>
            </w:r>
            <w:r>
              <w:rPr>
                <w:noProof/>
                <w:webHidden/>
              </w:rPr>
              <w:fldChar w:fldCharType="separate"/>
            </w:r>
            <w:r>
              <w:rPr>
                <w:noProof/>
                <w:webHidden/>
              </w:rPr>
              <w:t>5</w:t>
            </w:r>
            <w:r>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09" w:history="1">
            <w:r w:rsidR="00D555A5" w:rsidRPr="007B5023">
              <w:rPr>
                <w:rStyle w:val="Hyperlink"/>
                <w:rFonts w:eastAsiaTheme="majorEastAsia"/>
                <w:noProof/>
              </w:rPr>
              <w:t>1.1</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Giới thiệu XShop</w:t>
            </w:r>
            <w:r w:rsidR="00D555A5">
              <w:rPr>
                <w:noProof/>
                <w:webHidden/>
              </w:rPr>
              <w:tab/>
            </w:r>
            <w:r w:rsidR="00D555A5">
              <w:rPr>
                <w:noProof/>
                <w:webHidden/>
              </w:rPr>
              <w:fldChar w:fldCharType="begin"/>
            </w:r>
            <w:r w:rsidR="00D555A5">
              <w:rPr>
                <w:noProof/>
                <w:webHidden/>
              </w:rPr>
              <w:instrText xml:space="preserve"> PAGEREF _Toc166421909 \h </w:instrText>
            </w:r>
            <w:r w:rsidR="00D555A5">
              <w:rPr>
                <w:noProof/>
                <w:webHidden/>
              </w:rPr>
            </w:r>
            <w:r w:rsidR="00D555A5">
              <w:rPr>
                <w:noProof/>
                <w:webHidden/>
              </w:rPr>
              <w:fldChar w:fldCharType="separate"/>
            </w:r>
            <w:r w:rsidR="00D555A5">
              <w:rPr>
                <w:noProof/>
                <w:webHidden/>
              </w:rPr>
              <w:t>5</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10" w:history="1">
            <w:r w:rsidR="00D555A5" w:rsidRPr="007B5023">
              <w:rPr>
                <w:rStyle w:val="Hyperlink"/>
                <w:rFonts w:eastAsiaTheme="majorEastAsia"/>
                <w:noProof/>
              </w:rPr>
              <w:t>1.2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Yêu cầu của XShop</w:t>
            </w:r>
            <w:r w:rsidR="00D555A5">
              <w:rPr>
                <w:noProof/>
                <w:webHidden/>
              </w:rPr>
              <w:tab/>
            </w:r>
            <w:r w:rsidR="00D555A5">
              <w:rPr>
                <w:noProof/>
                <w:webHidden/>
              </w:rPr>
              <w:fldChar w:fldCharType="begin"/>
            </w:r>
            <w:r w:rsidR="00D555A5">
              <w:rPr>
                <w:noProof/>
                <w:webHidden/>
              </w:rPr>
              <w:instrText xml:space="preserve"> PAGEREF _Toc166421910 \h </w:instrText>
            </w:r>
            <w:r w:rsidR="00D555A5">
              <w:rPr>
                <w:noProof/>
                <w:webHidden/>
              </w:rPr>
            </w:r>
            <w:r w:rsidR="00D555A5">
              <w:rPr>
                <w:noProof/>
                <w:webHidden/>
              </w:rPr>
              <w:fldChar w:fldCharType="separate"/>
            </w:r>
            <w:r w:rsidR="00D555A5">
              <w:rPr>
                <w:noProof/>
                <w:webHidden/>
              </w:rPr>
              <w:t>5</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11" w:history="1">
            <w:r w:rsidR="00D555A5" w:rsidRPr="007B5023">
              <w:rPr>
                <w:rStyle w:val="Hyperlink"/>
                <w:rFonts w:eastAsiaTheme="majorEastAsia"/>
                <w:noProof/>
              </w:rPr>
              <w:t>1.3</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 xml:space="preserve">Lập kế </w:t>
            </w:r>
            <w:r w:rsidR="00D555A5" w:rsidRPr="007B5023">
              <w:rPr>
                <w:rStyle w:val="Hyperlink"/>
                <w:rFonts w:eastAsiaTheme="majorEastAsia"/>
                <w:noProof/>
              </w:rPr>
              <w:t>h</w:t>
            </w:r>
            <w:r w:rsidR="00D555A5" w:rsidRPr="007B5023">
              <w:rPr>
                <w:rStyle w:val="Hyperlink"/>
                <w:rFonts w:eastAsiaTheme="majorEastAsia"/>
                <w:noProof/>
              </w:rPr>
              <w:t>oạch dự án</w:t>
            </w:r>
            <w:r w:rsidR="00D555A5">
              <w:rPr>
                <w:noProof/>
                <w:webHidden/>
              </w:rPr>
              <w:tab/>
            </w:r>
            <w:r w:rsidR="00D555A5">
              <w:rPr>
                <w:noProof/>
                <w:webHidden/>
              </w:rPr>
              <w:fldChar w:fldCharType="begin"/>
            </w:r>
            <w:r w:rsidR="00D555A5">
              <w:rPr>
                <w:noProof/>
                <w:webHidden/>
              </w:rPr>
              <w:instrText xml:space="preserve"> PAGEREF _Toc166421911 \h </w:instrText>
            </w:r>
            <w:r w:rsidR="00D555A5">
              <w:rPr>
                <w:noProof/>
                <w:webHidden/>
              </w:rPr>
            </w:r>
            <w:r w:rsidR="00D555A5">
              <w:rPr>
                <w:noProof/>
                <w:webHidden/>
              </w:rPr>
              <w:fldChar w:fldCharType="separate"/>
            </w:r>
            <w:r w:rsidR="00D555A5">
              <w:rPr>
                <w:noProof/>
                <w:webHidden/>
              </w:rPr>
              <w:t>7</w:t>
            </w:r>
            <w:r w:rsidR="00D555A5">
              <w:rPr>
                <w:noProof/>
                <w:webHidden/>
              </w:rPr>
              <w:fldChar w:fldCharType="end"/>
            </w:r>
          </w:hyperlink>
        </w:p>
        <w:p w:rsidR="00D555A5" w:rsidRDefault="00253C35">
          <w:pPr>
            <w:pStyle w:val="TOC1"/>
            <w:tabs>
              <w:tab w:val="left" w:pos="560"/>
              <w:tab w:val="right" w:leader="dot" w:pos="9350"/>
            </w:tabs>
            <w:rPr>
              <w:rFonts w:asciiTheme="minorHAnsi" w:eastAsiaTheme="minorEastAsia" w:hAnsiTheme="minorHAnsi" w:cstheme="minorBidi"/>
              <w:noProof/>
              <w:sz w:val="22"/>
              <w:szCs w:val="22"/>
            </w:rPr>
          </w:pPr>
          <w:hyperlink w:anchor="_Toc166421912" w:history="1">
            <w:r w:rsidR="00D555A5" w:rsidRPr="007B5023">
              <w:rPr>
                <w:rStyle w:val="Hyperlink"/>
                <w:rFonts w:eastAsiaTheme="majorEastAsia"/>
                <w:noProof/>
              </w:rPr>
              <w:t>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Phân tích yêu cầu khách hàng</w:t>
            </w:r>
            <w:r w:rsidR="00D555A5">
              <w:rPr>
                <w:noProof/>
                <w:webHidden/>
              </w:rPr>
              <w:tab/>
            </w:r>
            <w:r w:rsidR="00D555A5">
              <w:rPr>
                <w:noProof/>
                <w:webHidden/>
              </w:rPr>
              <w:fldChar w:fldCharType="begin"/>
            </w:r>
            <w:r w:rsidR="00D555A5">
              <w:rPr>
                <w:noProof/>
                <w:webHidden/>
              </w:rPr>
              <w:instrText xml:space="preserve"> PAGEREF _Toc166421912 \h </w:instrText>
            </w:r>
            <w:r w:rsidR="00D555A5">
              <w:rPr>
                <w:noProof/>
                <w:webHidden/>
              </w:rPr>
            </w:r>
            <w:r w:rsidR="00D555A5">
              <w:rPr>
                <w:noProof/>
                <w:webHidden/>
              </w:rPr>
              <w:fldChar w:fldCharType="separate"/>
            </w:r>
            <w:r w:rsidR="00D555A5">
              <w:rPr>
                <w:noProof/>
                <w:webHidden/>
              </w:rPr>
              <w:t>7</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13" w:history="1">
            <w:r w:rsidR="00D555A5" w:rsidRPr="007B5023">
              <w:rPr>
                <w:rStyle w:val="Hyperlink"/>
                <w:rFonts w:eastAsiaTheme="majorEastAsia"/>
                <w:noProof/>
              </w:rPr>
              <w:t>2.1</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Sơ đồ Use Case</w:t>
            </w:r>
            <w:r w:rsidR="00D555A5">
              <w:rPr>
                <w:noProof/>
                <w:webHidden/>
              </w:rPr>
              <w:tab/>
            </w:r>
            <w:r w:rsidR="00D555A5">
              <w:rPr>
                <w:noProof/>
                <w:webHidden/>
              </w:rPr>
              <w:fldChar w:fldCharType="begin"/>
            </w:r>
            <w:r w:rsidR="00D555A5">
              <w:rPr>
                <w:noProof/>
                <w:webHidden/>
              </w:rPr>
              <w:instrText xml:space="preserve"> PAGEREF _Toc166421913 \h </w:instrText>
            </w:r>
            <w:r w:rsidR="00D555A5">
              <w:rPr>
                <w:noProof/>
                <w:webHidden/>
              </w:rPr>
            </w:r>
            <w:r w:rsidR="00D555A5">
              <w:rPr>
                <w:noProof/>
                <w:webHidden/>
              </w:rPr>
              <w:fldChar w:fldCharType="separate"/>
            </w:r>
            <w:r w:rsidR="00D555A5">
              <w:rPr>
                <w:noProof/>
                <w:webHidden/>
              </w:rPr>
              <w:t>7</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14" w:history="1">
            <w:r w:rsidR="00D555A5" w:rsidRPr="007B5023">
              <w:rPr>
                <w:rStyle w:val="Hyperlink"/>
                <w:rFonts w:eastAsiaTheme="majorEastAsia"/>
                <w:noProof/>
              </w:rPr>
              <w:t>2.2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Đặc tả yêu cầu hệ thống (SRS)</w:t>
            </w:r>
            <w:r w:rsidR="00D555A5">
              <w:rPr>
                <w:noProof/>
                <w:webHidden/>
              </w:rPr>
              <w:tab/>
            </w:r>
            <w:r w:rsidR="00D555A5">
              <w:rPr>
                <w:noProof/>
                <w:webHidden/>
              </w:rPr>
              <w:fldChar w:fldCharType="begin"/>
            </w:r>
            <w:r w:rsidR="00D555A5">
              <w:rPr>
                <w:noProof/>
                <w:webHidden/>
              </w:rPr>
              <w:instrText xml:space="preserve"> PAGEREF _Toc166421914 \h </w:instrText>
            </w:r>
            <w:r w:rsidR="00D555A5">
              <w:rPr>
                <w:noProof/>
                <w:webHidden/>
              </w:rPr>
            </w:r>
            <w:r w:rsidR="00D555A5">
              <w:rPr>
                <w:noProof/>
                <w:webHidden/>
              </w:rPr>
              <w:fldChar w:fldCharType="separate"/>
            </w:r>
            <w:r w:rsidR="00D555A5">
              <w:rPr>
                <w:noProof/>
                <w:webHidden/>
              </w:rPr>
              <w:t>8</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15" w:history="1">
            <w:r w:rsidR="00D555A5" w:rsidRPr="007B5023">
              <w:rPr>
                <w:rStyle w:val="Hyperlink"/>
                <w:rFonts w:eastAsiaTheme="majorEastAsia"/>
                <w:noProof/>
              </w:rPr>
              <w:t>2.2.1</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Chức năng dành cho khách hàng</w:t>
            </w:r>
            <w:r w:rsidR="00D555A5">
              <w:rPr>
                <w:noProof/>
                <w:webHidden/>
              </w:rPr>
              <w:tab/>
            </w:r>
            <w:r w:rsidR="00D555A5">
              <w:rPr>
                <w:noProof/>
                <w:webHidden/>
              </w:rPr>
              <w:fldChar w:fldCharType="begin"/>
            </w:r>
            <w:r w:rsidR="00D555A5">
              <w:rPr>
                <w:noProof/>
                <w:webHidden/>
              </w:rPr>
              <w:instrText xml:space="preserve"> PAGEREF _Toc166421915 \h </w:instrText>
            </w:r>
            <w:r w:rsidR="00D555A5">
              <w:rPr>
                <w:noProof/>
                <w:webHidden/>
              </w:rPr>
            </w:r>
            <w:r w:rsidR="00D555A5">
              <w:rPr>
                <w:noProof/>
                <w:webHidden/>
              </w:rPr>
              <w:fldChar w:fldCharType="separate"/>
            </w:r>
            <w:r w:rsidR="00D555A5">
              <w:rPr>
                <w:noProof/>
                <w:webHidden/>
              </w:rPr>
              <w:t>8</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16" w:history="1">
            <w:r w:rsidR="00D555A5" w:rsidRPr="007B5023">
              <w:rPr>
                <w:rStyle w:val="Hyperlink"/>
                <w:rFonts w:eastAsiaTheme="majorEastAsia"/>
                <w:noProof/>
              </w:rPr>
              <w:t>2.2.2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Chức năng dành cho quản trị</w:t>
            </w:r>
            <w:r w:rsidR="00D555A5">
              <w:rPr>
                <w:noProof/>
                <w:webHidden/>
              </w:rPr>
              <w:tab/>
            </w:r>
            <w:r w:rsidR="00D555A5">
              <w:rPr>
                <w:noProof/>
                <w:webHidden/>
              </w:rPr>
              <w:fldChar w:fldCharType="begin"/>
            </w:r>
            <w:r w:rsidR="00D555A5">
              <w:rPr>
                <w:noProof/>
                <w:webHidden/>
              </w:rPr>
              <w:instrText xml:space="preserve"> PAGEREF _Toc166421916 \h </w:instrText>
            </w:r>
            <w:r w:rsidR="00D555A5">
              <w:rPr>
                <w:noProof/>
                <w:webHidden/>
              </w:rPr>
            </w:r>
            <w:r w:rsidR="00D555A5">
              <w:rPr>
                <w:noProof/>
                <w:webHidden/>
              </w:rPr>
              <w:fldChar w:fldCharType="separate"/>
            </w:r>
            <w:r w:rsidR="00D555A5">
              <w:rPr>
                <w:noProof/>
                <w:webHidden/>
              </w:rPr>
              <w:t>9</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17" w:history="1">
            <w:r w:rsidR="00D555A5" w:rsidRPr="007B5023">
              <w:rPr>
                <w:rStyle w:val="Hyperlink"/>
                <w:rFonts w:eastAsiaTheme="majorEastAsia"/>
                <w:noProof/>
              </w:rPr>
              <w:t>2.2.3</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Đặc tả các thực thể</w:t>
            </w:r>
            <w:r w:rsidR="00D555A5">
              <w:rPr>
                <w:noProof/>
                <w:webHidden/>
              </w:rPr>
              <w:tab/>
            </w:r>
            <w:r w:rsidR="00D555A5">
              <w:rPr>
                <w:noProof/>
                <w:webHidden/>
              </w:rPr>
              <w:fldChar w:fldCharType="begin"/>
            </w:r>
            <w:r w:rsidR="00D555A5">
              <w:rPr>
                <w:noProof/>
                <w:webHidden/>
              </w:rPr>
              <w:instrText xml:space="preserve"> PAGEREF _Toc166421917 \h </w:instrText>
            </w:r>
            <w:r w:rsidR="00D555A5">
              <w:rPr>
                <w:noProof/>
                <w:webHidden/>
              </w:rPr>
            </w:r>
            <w:r w:rsidR="00D555A5">
              <w:rPr>
                <w:noProof/>
                <w:webHidden/>
              </w:rPr>
              <w:fldChar w:fldCharType="separate"/>
            </w:r>
            <w:r w:rsidR="00D555A5">
              <w:rPr>
                <w:noProof/>
                <w:webHidden/>
              </w:rPr>
              <w:t>10</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18" w:history="1">
            <w:r w:rsidR="00D555A5" w:rsidRPr="007B5023">
              <w:rPr>
                <w:rStyle w:val="Hyperlink"/>
                <w:rFonts w:eastAsiaTheme="majorEastAsia"/>
                <w:noProof/>
              </w:rPr>
              <w:t>2.3</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Sơ đồ triển khai và yêu cầu hệ thống</w:t>
            </w:r>
            <w:r w:rsidR="00D555A5">
              <w:rPr>
                <w:noProof/>
                <w:webHidden/>
              </w:rPr>
              <w:tab/>
            </w:r>
            <w:r w:rsidR="00D555A5">
              <w:rPr>
                <w:noProof/>
                <w:webHidden/>
              </w:rPr>
              <w:fldChar w:fldCharType="begin"/>
            </w:r>
            <w:r w:rsidR="00D555A5">
              <w:rPr>
                <w:noProof/>
                <w:webHidden/>
              </w:rPr>
              <w:instrText xml:space="preserve"> PAGEREF _Toc166421918 \h </w:instrText>
            </w:r>
            <w:r w:rsidR="00D555A5">
              <w:rPr>
                <w:noProof/>
                <w:webHidden/>
              </w:rPr>
            </w:r>
            <w:r w:rsidR="00D555A5">
              <w:rPr>
                <w:noProof/>
                <w:webHidden/>
              </w:rPr>
              <w:fldChar w:fldCharType="separate"/>
            </w:r>
            <w:r w:rsidR="00D555A5">
              <w:rPr>
                <w:noProof/>
                <w:webHidden/>
              </w:rPr>
              <w:t>11</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19" w:history="1">
            <w:r w:rsidR="00D555A5" w:rsidRPr="007B5023">
              <w:rPr>
                <w:rStyle w:val="Hyperlink"/>
                <w:rFonts w:eastAsiaTheme="majorEastAsia"/>
                <w:noProof/>
              </w:rPr>
              <w:t>2.3.1</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Sơ đồ triển khai</w:t>
            </w:r>
            <w:r w:rsidR="00D555A5">
              <w:rPr>
                <w:noProof/>
                <w:webHidden/>
              </w:rPr>
              <w:tab/>
            </w:r>
            <w:r w:rsidR="00D555A5">
              <w:rPr>
                <w:noProof/>
                <w:webHidden/>
              </w:rPr>
              <w:fldChar w:fldCharType="begin"/>
            </w:r>
            <w:r w:rsidR="00D555A5">
              <w:rPr>
                <w:noProof/>
                <w:webHidden/>
              </w:rPr>
              <w:instrText xml:space="preserve"> PAGEREF _Toc166421919 \h </w:instrText>
            </w:r>
            <w:r w:rsidR="00D555A5">
              <w:rPr>
                <w:noProof/>
                <w:webHidden/>
              </w:rPr>
            </w:r>
            <w:r w:rsidR="00D555A5">
              <w:rPr>
                <w:noProof/>
                <w:webHidden/>
              </w:rPr>
              <w:fldChar w:fldCharType="separate"/>
            </w:r>
            <w:r w:rsidR="00D555A5">
              <w:rPr>
                <w:noProof/>
                <w:webHidden/>
              </w:rPr>
              <w:t>11</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20" w:history="1">
            <w:r w:rsidR="00D555A5" w:rsidRPr="007B5023">
              <w:rPr>
                <w:rStyle w:val="Hyperlink"/>
                <w:rFonts w:eastAsiaTheme="majorEastAsia"/>
                <w:noProof/>
              </w:rPr>
              <w:t>2.3.2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Yêu cầu hệ thống</w:t>
            </w:r>
            <w:r w:rsidR="00D555A5">
              <w:rPr>
                <w:noProof/>
                <w:webHidden/>
              </w:rPr>
              <w:tab/>
            </w:r>
            <w:r w:rsidR="00D555A5">
              <w:rPr>
                <w:noProof/>
                <w:webHidden/>
              </w:rPr>
              <w:fldChar w:fldCharType="begin"/>
            </w:r>
            <w:r w:rsidR="00D555A5">
              <w:rPr>
                <w:noProof/>
                <w:webHidden/>
              </w:rPr>
              <w:instrText xml:space="preserve"> PAGEREF _Toc166421920 \h </w:instrText>
            </w:r>
            <w:r w:rsidR="00D555A5">
              <w:rPr>
                <w:noProof/>
                <w:webHidden/>
              </w:rPr>
            </w:r>
            <w:r w:rsidR="00D555A5">
              <w:rPr>
                <w:noProof/>
                <w:webHidden/>
              </w:rPr>
              <w:fldChar w:fldCharType="separate"/>
            </w:r>
            <w:r w:rsidR="00D555A5">
              <w:rPr>
                <w:noProof/>
                <w:webHidden/>
              </w:rPr>
              <w:t>11</w:t>
            </w:r>
            <w:r w:rsidR="00D555A5">
              <w:rPr>
                <w:noProof/>
                <w:webHidden/>
              </w:rPr>
              <w:fldChar w:fldCharType="end"/>
            </w:r>
          </w:hyperlink>
        </w:p>
        <w:p w:rsidR="00D555A5" w:rsidRDefault="00253C35">
          <w:pPr>
            <w:pStyle w:val="TOC1"/>
            <w:tabs>
              <w:tab w:val="left" w:pos="560"/>
              <w:tab w:val="right" w:leader="dot" w:pos="9350"/>
            </w:tabs>
            <w:rPr>
              <w:rFonts w:asciiTheme="minorHAnsi" w:eastAsiaTheme="minorEastAsia" w:hAnsiTheme="minorHAnsi" w:cstheme="minorBidi"/>
              <w:noProof/>
              <w:sz w:val="22"/>
              <w:szCs w:val="22"/>
            </w:rPr>
          </w:pPr>
          <w:hyperlink w:anchor="_Toc166421921" w:history="1">
            <w:r w:rsidR="00D555A5" w:rsidRPr="007B5023">
              <w:rPr>
                <w:rStyle w:val="Hyperlink"/>
                <w:rFonts w:eastAsiaTheme="majorEastAsia"/>
                <w:noProof/>
              </w:rPr>
              <w:t>3</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Thiết kế ứng dụng</w:t>
            </w:r>
            <w:r w:rsidR="00D555A5">
              <w:rPr>
                <w:noProof/>
                <w:webHidden/>
              </w:rPr>
              <w:tab/>
            </w:r>
            <w:r w:rsidR="00D555A5">
              <w:rPr>
                <w:noProof/>
                <w:webHidden/>
              </w:rPr>
              <w:fldChar w:fldCharType="begin"/>
            </w:r>
            <w:r w:rsidR="00D555A5">
              <w:rPr>
                <w:noProof/>
                <w:webHidden/>
              </w:rPr>
              <w:instrText xml:space="preserve"> PAGEREF _Toc166421921 \h </w:instrText>
            </w:r>
            <w:r w:rsidR="00D555A5">
              <w:rPr>
                <w:noProof/>
                <w:webHidden/>
              </w:rPr>
            </w:r>
            <w:r w:rsidR="00D555A5">
              <w:rPr>
                <w:noProof/>
                <w:webHidden/>
              </w:rPr>
              <w:fldChar w:fldCharType="separate"/>
            </w:r>
            <w:r w:rsidR="00D555A5">
              <w:rPr>
                <w:noProof/>
                <w:webHidden/>
              </w:rPr>
              <w:t>13</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22" w:history="1">
            <w:r w:rsidR="00D555A5" w:rsidRPr="007B5023">
              <w:rPr>
                <w:rStyle w:val="Hyperlink"/>
                <w:rFonts w:eastAsiaTheme="majorEastAsia"/>
                <w:noProof/>
              </w:rPr>
              <w:t>3.1</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Mô hình công nghệ ứng dụng</w:t>
            </w:r>
            <w:r w:rsidR="00D555A5">
              <w:rPr>
                <w:noProof/>
                <w:webHidden/>
              </w:rPr>
              <w:tab/>
            </w:r>
            <w:r w:rsidR="00D555A5">
              <w:rPr>
                <w:noProof/>
                <w:webHidden/>
              </w:rPr>
              <w:fldChar w:fldCharType="begin"/>
            </w:r>
            <w:r w:rsidR="00D555A5">
              <w:rPr>
                <w:noProof/>
                <w:webHidden/>
              </w:rPr>
              <w:instrText xml:space="preserve"> PAGEREF _Toc166421922 \h </w:instrText>
            </w:r>
            <w:r w:rsidR="00D555A5">
              <w:rPr>
                <w:noProof/>
                <w:webHidden/>
              </w:rPr>
            </w:r>
            <w:r w:rsidR="00D555A5">
              <w:rPr>
                <w:noProof/>
                <w:webHidden/>
              </w:rPr>
              <w:fldChar w:fldCharType="separate"/>
            </w:r>
            <w:r w:rsidR="00D555A5">
              <w:rPr>
                <w:noProof/>
                <w:webHidden/>
              </w:rPr>
              <w:t>13</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23" w:history="1">
            <w:r w:rsidR="00D555A5" w:rsidRPr="007B5023">
              <w:rPr>
                <w:rStyle w:val="Hyperlink"/>
                <w:rFonts w:eastAsiaTheme="majorEastAsia"/>
                <w:noProof/>
              </w:rPr>
              <w:t>3.2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Thực thể</w:t>
            </w:r>
            <w:r w:rsidR="00D555A5">
              <w:rPr>
                <w:noProof/>
                <w:webHidden/>
              </w:rPr>
              <w:tab/>
            </w:r>
            <w:r w:rsidR="00D555A5">
              <w:rPr>
                <w:noProof/>
                <w:webHidden/>
              </w:rPr>
              <w:fldChar w:fldCharType="begin"/>
            </w:r>
            <w:r w:rsidR="00D555A5">
              <w:rPr>
                <w:noProof/>
                <w:webHidden/>
              </w:rPr>
              <w:instrText xml:space="preserve"> PAGEREF _Toc166421923 \h </w:instrText>
            </w:r>
            <w:r w:rsidR="00D555A5">
              <w:rPr>
                <w:noProof/>
                <w:webHidden/>
              </w:rPr>
            </w:r>
            <w:r w:rsidR="00D555A5">
              <w:rPr>
                <w:noProof/>
                <w:webHidden/>
              </w:rPr>
              <w:fldChar w:fldCharType="separate"/>
            </w:r>
            <w:r w:rsidR="00D555A5">
              <w:rPr>
                <w:noProof/>
                <w:webHidden/>
              </w:rPr>
              <w:t>13</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24" w:history="1">
            <w:r w:rsidR="00D555A5" w:rsidRPr="007B5023">
              <w:rPr>
                <w:rStyle w:val="Hyperlink"/>
                <w:rFonts w:eastAsiaTheme="majorEastAsia"/>
                <w:noProof/>
              </w:rPr>
              <w:t>3.2.1</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Sơ đồ quan hệ thực thể (ERD)</w:t>
            </w:r>
            <w:r w:rsidR="00D555A5">
              <w:rPr>
                <w:noProof/>
                <w:webHidden/>
              </w:rPr>
              <w:tab/>
            </w:r>
            <w:r w:rsidR="00D555A5">
              <w:rPr>
                <w:noProof/>
                <w:webHidden/>
              </w:rPr>
              <w:fldChar w:fldCharType="begin"/>
            </w:r>
            <w:r w:rsidR="00D555A5">
              <w:rPr>
                <w:noProof/>
                <w:webHidden/>
              </w:rPr>
              <w:instrText xml:space="preserve"> PAGEREF _Toc166421924 \h </w:instrText>
            </w:r>
            <w:r w:rsidR="00D555A5">
              <w:rPr>
                <w:noProof/>
                <w:webHidden/>
              </w:rPr>
            </w:r>
            <w:r w:rsidR="00D555A5">
              <w:rPr>
                <w:noProof/>
                <w:webHidden/>
              </w:rPr>
              <w:fldChar w:fldCharType="separate"/>
            </w:r>
            <w:r w:rsidR="00D555A5">
              <w:rPr>
                <w:noProof/>
                <w:webHidden/>
              </w:rPr>
              <w:t>13</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25" w:history="1">
            <w:r w:rsidR="00D555A5" w:rsidRPr="007B5023">
              <w:rPr>
                <w:rStyle w:val="Hyperlink"/>
                <w:rFonts w:eastAsiaTheme="majorEastAsia"/>
                <w:noProof/>
              </w:rPr>
              <w:t>3.2.2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Chi tiết thực thể</w:t>
            </w:r>
            <w:r w:rsidR="00D555A5">
              <w:rPr>
                <w:noProof/>
                <w:webHidden/>
              </w:rPr>
              <w:tab/>
            </w:r>
            <w:r w:rsidR="00D555A5">
              <w:rPr>
                <w:noProof/>
                <w:webHidden/>
              </w:rPr>
              <w:fldChar w:fldCharType="begin"/>
            </w:r>
            <w:r w:rsidR="00D555A5">
              <w:rPr>
                <w:noProof/>
                <w:webHidden/>
              </w:rPr>
              <w:instrText xml:space="preserve"> PAGEREF _Toc166421925 \h </w:instrText>
            </w:r>
            <w:r w:rsidR="00D555A5">
              <w:rPr>
                <w:noProof/>
                <w:webHidden/>
              </w:rPr>
            </w:r>
            <w:r w:rsidR="00D555A5">
              <w:rPr>
                <w:noProof/>
                <w:webHidden/>
              </w:rPr>
              <w:fldChar w:fldCharType="separate"/>
            </w:r>
            <w:r w:rsidR="00D555A5">
              <w:rPr>
                <w:noProof/>
                <w:webHidden/>
              </w:rPr>
              <w:t>14</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26" w:history="1">
            <w:r w:rsidR="00D555A5" w:rsidRPr="007B5023">
              <w:rPr>
                <w:rStyle w:val="Hyperlink"/>
                <w:rFonts w:eastAsiaTheme="majorEastAsia"/>
                <w:noProof/>
              </w:rPr>
              <w:t>3.3</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Giao diện</w:t>
            </w:r>
            <w:r w:rsidR="00D555A5">
              <w:rPr>
                <w:noProof/>
                <w:webHidden/>
              </w:rPr>
              <w:tab/>
            </w:r>
            <w:r w:rsidR="00D555A5">
              <w:rPr>
                <w:noProof/>
                <w:webHidden/>
              </w:rPr>
              <w:fldChar w:fldCharType="begin"/>
            </w:r>
            <w:r w:rsidR="00D555A5">
              <w:rPr>
                <w:noProof/>
                <w:webHidden/>
              </w:rPr>
              <w:instrText xml:space="preserve"> PAGEREF _Toc166421926 \h </w:instrText>
            </w:r>
            <w:r w:rsidR="00D555A5">
              <w:rPr>
                <w:noProof/>
                <w:webHidden/>
              </w:rPr>
            </w:r>
            <w:r w:rsidR="00D555A5">
              <w:rPr>
                <w:noProof/>
                <w:webHidden/>
              </w:rPr>
              <w:fldChar w:fldCharType="separate"/>
            </w:r>
            <w:r w:rsidR="00D555A5">
              <w:rPr>
                <w:noProof/>
                <w:webHidden/>
              </w:rPr>
              <w:t>15</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27" w:history="1">
            <w:r w:rsidR="00D555A5" w:rsidRPr="007B5023">
              <w:rPr>
                <w:rStyle w:val="Hyperlink"/>
                <w:rFonts w:eastAsiaTheme="majorEastAsia"/>
                <w:noProof/>
              </w:rPr>
              <w:t>3.3.1</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Sơ đồ tổ chức giao diện</w:t>
            </w:r>
            <w:r w:rsidR="00D555A5">
              <w:rPr>
                <w:noProof/>
                <w:webHidden/>
              </w:rPr>
              <w:tab/>
            </w:r>
            <w:r w:rsidR="00D555A5">
              <w:rPr>
                <w:noProof/>
                <w:webHidden/>
              </w:rPr>
              <w:fldChar w:fldCharType="begin"/>
            </w:r>
            <w:r w:rsidR="00D555A5">
              <w:rPr>
                <w:noProof/>
                <w:webHidden/>
              </w:rPr>
              <w:instrText xml:space="preserve"> PAGEREF _Toc166421927 \h </w:instrText>
            </w:r>
            <w:r w:rsidR="00D555A5">
              <w:rPr>
                <w:noProof/>
                <w:webHidden/>
              </w:rPr>
            </w:r>
            <w:r w:rsidR="00D555A5">
              <w:rPr>
                <w:noProof/>
                <w:webHidden/>
              </w:rPr>
              <w:fldChar w:fldCharType="separate"/>
            </w:r>
            <w:r w:rsidR="00D555A5">
              <w:rPr>
                <w:noProof/>
                <w:webHidden/>
              </w:rPr>
              <w:t>15</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28" w:history="1">
            <w:r w:rsidR="00D555A5" w:rsidRPr="007B5023">
              <w:rPr>
                <w:rStyle w:val="Hyperlink"/>
                <w:rFonts w:eastAsiaTheme="majorEastAsia"/>
                <w:noProof/>
              </w:rPr>
              <w:t>3.3.2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Giao diện trang chính</w:t>
            </w:r>
            <w:r w:rsidR="00D555A5">
              <w:rPr>
                <w:noProof/>
                <w:webHidden/>
              </w:rPr>
              <w:tab/>
            </w:r>
            <w:r w:rsidR="00D555A5">
              <w:rPr>
                <w:noProof/>
                <w:webHidden/>
              </w:rPr>
              <w:fldChar w:fldCharType="begin"/>
            </w:r>
            <w:r w:rsidR="00D555A5">
              <w:rPr>
                <w:noProof/>
                <w:webHidden/>
              </w:rPr>
              <w:instrText xml:space="preserve"> PAGEREF _Toc166421928 \h </w:instrText>
            </w:r>
            <w:r w:rsidR="00D555A5">
              <w:rPr>
                <w:noProof/>
                <w:webHidden/>
              </w:rPr>
            </w:r>
            <w:r w:rsidR="00D555A5">
              <w:rPr>
                <w:noProof/>
                <w:webHidden/>
              </w:rPr>
              <w:fldChar w:fldCharType="separate"/>
            </w:r>
            <w:r w:rsidR="00D555A5">
              <w:rPr>
                <w:noProof/>
                <w:webHidden/>
              </w:rPr>
              <w:t>15</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29" w:history="1">
            <w:r w:rsidR="00D555A5" w:rsidRPr="007B5023">
              <w:rPr>
                <w:rStyle w:val="Hyperlink"/>
                <w:rFonts w:eastAsiaTheme="majorEastAsia"/>
                <w:noProof/>
              </w:rPr>
              <w:t>3.3.3</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Giao diện trang khách hàng</w:t>
            </w:r>
            <w:r w:rsidR="00D555A5">
              <w:rPr>
                <w:noProof/>
                <w:webHidden/>
              </w:rPr>
              <w:tab/>
            </w:r>
            <w:r w:rsidR="00D555A5">
              <w:rPr>
                <w:noProof/>
                <w:webHidden/>
              </w:rPr>
              <w:fldChar w:fldCharType="begin"/>
            </w:r>
            <w:r w:rsidR="00D555A5">
              <w:rPr>
                <w:noProof/>
                <w:webHidden/>
              </w:rPr>
              <w:instrText xml:space="preserve"> PAGEREF _Toc166421929 \h </w:instrText>
            </w:r>
            <w:r w:rsidR="00D555A5">
              <w:rPr>
                <w:noProof/>
                <w:webHidden/>
              </w:rPr>
            </w:r>
            <w:r w:rsidR="00D555A5">
              <w:rPr>
                <w:noProof/>
                <w:webHidden/>
              </w:rPr>
              <w:fldChar w:fldCharType="separate"/>
            </w:r>
            <w:r w:rsidR="00D555A5">
              <w:rPr>
                <w:noProof/>
                <w:webHidden/>
              </w:rPr>
              <w:t>16</w:t>
            </w:r>
            <w:r w:rsidR="00D555A5">
              <w:rPr>
                <w:noProof/>
                <w:webHidden/>
              </w:rPr>
              <w:fldChar w:fldCharType="end"/>
            </w:r>
          </w:hyperlink>
        </w:p>
        <w:p w:rsidR="00D555A5" w:rsidRDefault="00253C35">
          <w:pPr>
            <w:pStyle w:val="TOC3"/>
            <w:tabs>
              <w:tab w:val="right" w:leader="dot" w:pos="9350"/>
            </w:tabs>
            <w:rPr>
              <w:rFonts w:asciiTheme="minorHAnsi" w:eastAsiaTheme="minorEastAsia" w:hAnsiTheme="minorHAnsi" w:cstheme="minorBidi"/>
              <w:noProof/>
              <w:sz w:val="22"/>
              <w:szCs w:val="22"/>
            </w:rPr>
          </w:pPr>
          <w:hyperlink w:anchor="_Toc166421930" w:history="1">
            <w:r w:rsidR="00D555A5" w:rsidRPr="007B5023">
              <w:rPr>
                <w:rStyle w:val="Hyperlink"/>
                <w:rFonts w:ascii="Noto Sans Symbols" w:eastAsia="Noto Sans Symbols" w:hAnsi="Noto Sans Symbols" w:cs="Noto Sans Symbols"/>
                <w:noProof/>
              </w:rPr>
              <w:t>▪</w:t>
            </w:r>
            <w:r w:rsidR="00D555A5">
              <w:rPr>
                <w:noProof/>
                <w:webHidden/>
              </w:rPr>
              <w:tab/>
            </w:r>
            <w:r w:rsidR="00D555A5">
              <w:rPr>
                <w:noProof/>
                <w:webHidden/>
              </w:rPr>
              <w:fldChar w:fldCharType="begin"/>
            </w:r>
            <w:r w:rsidR="00D555A5">
              <w:rPr>
                <w:noProof/>
                <w:webHidden/>
              </w:rPr>
              <w:instrText xml:space="preserve"> PAGEREF _Toc166421930 \h </w:instrText>
            </w:r>
            <w:r w:rsidR="00D555A5">
              <w:rPr>
                <w:noProof/>
                <w:webHidden/>
              </w:rPr>
            </w:r>
            <w:r w:rsidR="00D555A5">
              <w:rPr>
                <w:noProof/>
                <w:webHidden/>
              </w:rPr>
              <w:fldChar w:fldCharType="separate"/>
            </w:r>
            <w:r w:rsidR="00D555A5">
              <w:rPr>
                <w:noProof/>
                <w:webHidden/>
              </w:rPr>
              <w:t>18</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31" w:history="1">
            <w:r w:rsidR="00D555A5" w:rsidRPr="007B5023">
              <w:rPr>
                <w:rStyle w:val="Hyperlink"/>
                <w:rFonts w:eastAsiaTheme="majorEastAsia"/>
                <w:noProof/>
              </w:rPr>
              <w:t>3.3.4</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Giao diện trang admin</w:t>
            </w:r>
            <w:r w:rsidR="00D555A5">
              <w:rPr>
                <w:noProof/>
                <w:webHidden/>
              </w:rPr>
              <w:tab/>
            </w:r>
            <w:r w:rsidR="00D555A5">
              <w:rPr>
                <w:noProof/>
                <w:webHidden/>
              </w:rPr>
              <w:fldChar w:fldCharType="begin"/>
            </w:r>
            <w:r w:rsidR="00D555A5">
              <w:rPr>
                <w:noProof/>
                <w:webHidden/>
              </w:rPr>
              <w:instrText xml:space="preserve"> PAGEREF _Toc166421931 \h </w:instrText>
            </w:r>
            <w:r w:rsidR="00D555A5">
              <w:rPr>
                <w:noProof/>
                <w:webHidden/>
              </w:rPr>
            </w:r>
            <w:r w:rsidR="00D555A5">
              <w:rPr>
                <w:noProof/>
                <w:webHidden/>
              </w:rPr>
              <w:fldChar w:fldCharType="separate"/>
            </w:r>
            <w:r w:rsidR="00D555A5">
              <w:rPr>
                <w:noProof/>
                <w:webHidden/>
              </w:rPr>
              <w:t>18</w:t>
            </w:r>
            <w:r w:rsidR="00D555A5">
              <w:rPr>
                <w:noProof/>
                <w:webHidden/>
              </w:rPr>
              <w:fldChar w:fldCharType="end"/>
            </w:r>
          </w:hyperlink>
        </w:p>
        <w:p w:rsidR="00D555A5" w:rsidRDefault="00253C35">
          <w:pPr>
            <w:pStyle w:val="TOC1"/>
            <w:tabs>
              <w:tab w:val="left" w:pos="560"/>
              <w:tab w:val="right" w:leader="dot" w:pos="9350"/>
            </w:tabs>
            <w:rPr>
              <w:rFonts w:asciiTheme="minorHAnsi" w:eastAsiaTheme="minorEastAsia" w:hAnsiTheme="minorHAnsi" w:cstheme="minorBidi"/>
              <w:noProof/>
              <w:sz w:val="22"/>
              <w:szCs w:val="22"/>
            </w:rPr>
          </w:pPr>
          <w:hyperlink w:anchor="_Toc166421932" w:history="1">
            <w:r w:rsidR="00D555A5" w:rsidRPr="007B5023">
              <w:rPr>
                <w:rStyle w:val="Hyperlink"/>
                <w:rFonts w:eastAsiaTheme="majorEastAsia"/>
                <w:noProof/>
              </w:rPr>
              <w:t>4</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Thực hiện dự án</w:t>
            </w:r>
            <w:r w:rsidR="00D555A5">
              <w:rPr>
                <w:noProof/>
                <w:webHidden/>
              </w:rPr>
              <w:tab/>
            </w:r>
            <w:r w:rsidR="00D555A5">
              <w:rPr>
                <w:noProof/>
                <w:webHidden/>
              </w:rPr>
              <w:fldChar w:fldCharType="begin"/>
            </w:r>
            <w:r w:rsidR="00D555A5">
              <w:rPr>
                <w:noProof/>
                <w:webHidden/>
              </w:rPr>
              <w:instrText xml:space="preserve"> PAGEREF _Toc166421932 \h </w:instrText>
            </w:r>
            <w:r w:rsidR="00D555A5">
              <w:rPr>
                <w:noProof/>
                <w:webHidden/>
              </w:rPr>
            </w:r>
            <w:r w:rsidR="00D555A5">
              <w:rPr>
                <w:noProof/>
                <w:webHidden/>
              </w:rPr>
              <w:fldChar w:fldCharType="separate"/>
            </w:r>
            <w:r w:rsidR="00D555A5">
              <w:rPr>
                <w:noProof/>
                <w:webHidden/>
              </w:rPr>
              <w:t>19</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33" w:history="1">
            <w:r w:rsidR="00D555A5" w:rsidRPr="007B5023">
              <w:rPr>
                <w:rStyle w:val="Hyperlink"/>
                <w:rFonts w:eastAsiaTheme="majorEastAsia"/>
                <w:noProof/>
              </w:rPr>
              <w:t>4.1</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Tạo giao diện admin</w:t>
            </w:r>
            <w:r w:rsidR="00D555A5">
              <w:rPr>
                <w:noProof/>
                <w:webHidden/>
              </w:rPr>
              <w:tab/>
            </w:r>
            <w:r w:rsidR="00D555A5">
              <w:rPr>
                <w:noProof/>
                <w:webHidden/>
              </w:rPr>
              <w:fldChar w:fldCharType="begin"/>
            </w:r>
            <w:r w:rsidR="00D555A5">
              <w:rPr>
                <w:noProof/>
                <w:webHidden/>
              </w:rPr>
              <w:instrText xml:space="preserve"> PAGEREF _Toc166421933 \h </w:instrText>
            </w:r>
            <w:r w:rsidR="00D555A5">
              <w:rPr>
                <w:noProof/>
                <w:webHidden/>
              </w:rPr>
            </w:r>
            <w:r w:rsidR="00D555A5">
              <w:rPr>
                <w:noProof/>
                <w:webHidden/>
              </w:rPr>
              <w:fldChar w:fldCharType="separate"/>
            </w:r>
            <w:r w:rsidR="00D555A5">
              <w:rPr>
                <w:noProof/>
                <w:webHidden/>
              </w:rPr>
              <w:t>19</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34" w:history="1">
            <w:r w:rsidR="00D555A5" w:rsidRPr="007B5023">
              <w:rPr>
                <w:rStyle w:val="Hyperlink"/>
                <w:rFonts w:eastAsiaTheme="majorEastAsia"/>
                <w:noProof/>
              </w:rPr>
              <w:t>4.1.1</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Quản lý loại hàng</w:t>
            </w:r>
            <w:r w:rsidR="00D555A5">
              <w:rPr>
                <w:noProof/>
                <w:webHidden/>
              </w:rPr>
              <w:tab/>
            </w:r>
            <w:r w:rsidR="00D555A5">
              <w:rPr>
                <w:noProof/>
                <w:webHidden/>
              </w:rPr>
              <w:fldChar w:fldCharType="begin"/>
            </w:r>
            <w:r w:rsidR="00D555A5">
              <w:rPr>
                <w:noProof/>
                <w:webHidden/>
              </w:rPr>
              <w:instrText xml:space="preserve"> PAGEREF _Toc166421934 \h </w:instrText>
            </w:r>
            <w:r w:rsidR="00D555A5">
              <w:rPr>
                <w:noProof/>
                <w:webHidden/>
              </w:rPr>
            </w:r>
            <w:r w:rsidR="00D555A5">
              <w:rPr>
                <w:noProof/>
                <w:webHidden/>
              </w:rPr>
              <w:fldChar w:fldCharType="separate"/>
            </w:r>
            <w:r w:rsidR="00D555A5">
              <w:rPr>
                <w:noProof/>
                <w:webHidden/>
              </w:rPr>
              <w:t>19</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35" w:history="1">
            <w:r w:rsidR="00D555A5" w:rsidRPr="007B5023">
              <w:rPr>
                <w:rStyle w:val="Hyperlink"/>
                <w:rFonts w:eastAsiaTheme="majorEastAsia"/>
                <w:noProof/>
              </w:rPr>
              <w:t>4.1.2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Quản lý hàng hóa</w:t>
            </w:r>
            <w:r w:rsidR="00D555A5">
              <w:rPr>
                <w:noProof/>
                <w:webHidden/>
              </w:rPr>
              <w:tab/>
            </w:r>
            <w:r w:rsidR="00D555A5">
              <w:rPr>
                <w:noProof/>
                <w:webHidden/>
              </w:rPr>
              <w:fldChar w:fldCharType="begin"/>
            </w:r>
            <w:r w:rsidR="00D555A5">
              <w:rPr>
                <w:noProof/>
                <w:webHidden/>
              </w:rPr>
              <w:instrText xml:space="preserve"> PAGEREF _Toc166421935 \h </w:instrText>
            </w:r>
            <w:r w:rsidR="00D555A5">
              <w:rPr>
                <w:noProof/>
                <w:webHidden/>
              </w:rPr>
            </w:r>
            <w:r w:rsidR="00D555A5">
              <w:rPr>
                <w:noProof/>
                <w:webHidden/>
              </w:rPr>
              <w:fldChar w:fldCharType="separate"/>
            </w:r>
            <w:r w:rsidR="00D555A5">
              <w:rPr>
                <w:noProof/>
                <w:webHidden/>
              </w:rPr>
              <w:t>20</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36" w:history="1">
            <w:r w:rsidR="00D555A5" w:rsidRPr="007B5023">
              <w:rPr>
                <w:rStyle w:val="Hyperlink"/>
                <w:rFonts w:eastAsiaTheme="majorEastAsia"/>
                <w:noProof/>
              </w:rPr>
              <w:t>4.1.3</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Quản lý khách hàng</w:t>
            </w:r>
            <w:r w:rsidR="00D555A5">
              <w:rPr>
                <w:noProof/>
                <w:webHidden/>
              </w:rPr>
              <w:tab/>
            </w:r>
            <w:r w:rsidR="00D555A5">
              <w:rPr>
                <w:noProof/>
                <w:webHidden/>
              </w:rPr>
              <w:fldChar w:fldCharType="begin"/>
            </w:r>
            <w:r w:rsidR="00D555A5">
              <w:rPr>
                <w:noProof/>
                <w:webHidden/>
              </w:rPr>
              <w:instrText xml:space="preserve"> PAGEREF _Toc166421936 \h </w:instrText>
            </w:r>
            <w:r w:rsidR="00D555A5">
              <w:rPr>
                <w:noProof/>
                <w:webHidden/>
              </w:rPr>
            </w:r>
            <w:r w:rsidR="00D555A5">
              <w:rPr>
                <w:noProof/>
                <w:webHidden/>
              </w:rPr>
              <w:fldChar w:fldCharType="separate"/>
            </w:r>
            <w:r w:rsidR="00D555A5">
              <w:rPr>
                <w:noProof/>
                <w:webHidden/>
              </w:rPr>
              <w:t>21</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37" w:history="1">
            <w:r w:rsidR="00D555A5" w:rsidRPr="007B5023">
              <w:rPr>
                <w:rStyle w:val="Hyperlink"/>
                <w:rFonts w:eastAsiaTheme="majorEastAsia"/>
                <w:noProof/>
              </w:rPr>
              <w:t>4.1.4</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Quản lý bình luận</w:t>
            </w:r>
            <w:r w:rsidR="00D555A5">
              <w:rPr>
                <w:noProof/>
                <w:webHidden/>
              </w:rPr>
              <w:tab/>
            </w:r>
            <w:r w:rsidR="00D555A5">
              <w:rPr>
                <w:noProof/>
                <w:webHidden/>
              </w:rPr>
              <w:fldChar w:fldCharType="begin"/>
            </w:r>
            <w:r w:rsidR="00D555A5">
              <w:rPr>
                <w:noProof/>
                <w:webHidden/>
              </w:rPr>
              <w:instrText xml:space="preserve"> PAGEREF _Toc166421937 \h </w:instrText>
            </w:r>
            <w:r w:rsidR="00D555A5">
              <w:rPr>
                <w:noProof/>
                <w:webHidden/>
              </w:rPr>
            </w:r>
            <w:r w:rsidR="00D555A5">
              <w:rPr>
                <w:noProof/>
                <w:webHidden/>
              </w:rPr>
              <w:fldChar w:fldCharType="separate"/>
            </w:r>
            <w:r w:rsidR="00D555A5">
              <w:rPr>
                <w:noProof/>
                <w:webHidden/>
              </w:rPr>
              <w:t>21</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38" w:history="1">
            <w:r w:rsidR="00D555A5" w:rsidRPr="007B5023">
              <w:rPr>
                <w:rStyle w:val="Hyperlink"/>
                <w:rFonts w:eastAsiaTheme="majorEastAsia"/>
                <w:noProof/>
              </w:rPr>
              <w:t>4.1.5</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Quản lý thống kê</w:t>
            </w:r>
            <w:r w:rsidR="00D555A5">
              <w:rPr>
                <w:noProof/>
                <w:webHidden/>
              </w:rPr>
              <w:tab/>
            </w:r>
            <w:r w:rsidR="00D555A5">
              <w:rPr>
                <w:noProof/>
                <w:webHidden/>
              </w:rPr>
              <w:fldChar w:fldCharType="begin"/>
            </w:r>
            <w:r w:rsidR="00D555A5">
              <w:rPr>
                <w:noProof/>
                <w:webHidden/>
              </w:rPr>
              <w:instrText xml:space="preserve"> PAGEREF _Toc166421938 \h </w:instrText>
            </w:r>
            <w:r w:rsidR="00D555A5">
              <w:rPr>
                <w:noProof/>
                <w:webHidden/>
              </w:rPr>
            </w:r>
            <w:r w:rsidR="00D555A5">
              <w:rPr>
                <w:noProof/>
                <w:webHidden/>
              </w:rPr>
              <w:fldChar w:fldCharType="separate"/>
            </w:r>
            <w:r w:rsidR="00D555A5">
              <w:rPr>
                <w:noProof/>
                <w:webHidden/>
              </w:rPr>
              <w:t>22</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39" w:history="1">
            <w:r w:rsidR="00D555A5" w:rsidRPr="007B5023">
              <w:rPr>
                <w:rStyle w:val="Hyperlink"/>
                <w:rFonts w:eastAsiaTheme="majorEastAsia"/>
                <w:noProof/>
              </w:rPr>
              <w:t>4.2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Tạo CSDL với MySQL</w:t>
            </w:r>
            <w:r w:rsidR="00D555A5">
              <w:rPr>
                <w:noProof/>
                <w:webHidden/>
              </w:rPr>
              <w:tab/>
            </w:r>
            <w:r w:rsidR="00D555A5">
              <w:rPr>
                <w:noProof/>
                <w:webHidden/>
              </w:rPr>
              <w:fldChar w:fldCharType="begin"/>
            </w:r>
            <w:r w:rsidR="00D555A5">
              <w:rPr>
                <w:noProof/>
                <w:webHidden/>
              </w:rPr>
              <w:instrText xml:space="preserve"> PAGEREF _Toc166421939 \h </w:instrText>
            </w:r>
            <w:r w:rsidR="00D555A5">
              <w:rPr>
                <w:noProof/>
                <w:webHidden/>
              </w:rPr>
            </w:r>
            <w:r w:rsidR="00D555A5">
              <w:rPr>
                <w:noProof/>
                <w:webHidden/>
              </w:rPr>
              <w:fldChar w:fldCharType="separate"/>
            </w:r>
            <w:r w:rsidR="00D555A5">
              <w:rPr>
                <w:noProof/>
                <w:webHidden/>
              </w:rPr>
              <w:t>22</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40" w:history="1">
            <w:r w:rsidR="00D555A5" w:rsidRPr="007B5023">
              <w:rPr>
                <w:rStyle w:val="Hyperlink"/>
                <w:rFonts w:eastAsiaTheme="majorEastAsia"/>
                <w:noProof/>
              </w:rPr>
              <w:t>4.2.1</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Sơ đồ quan hệ</w:t>
            </w:r>
            <w:r w:rsidR="00D555A5">
              <w:rPr>
                <w:noProof/>
                <w:webHidden/>
              </w:rPr>
              <w:tab/>
            </w:r>
            <w:r w:rsidR="00D555A5">
              <w:rPr>
                <w:noProof/>
                <w:webHidden/>
              </w:rPr>
              <w:fldChar w:fldCharType="begin"/>
            </w:r>
            <w:r w:rsidR="00D555A5">
              <w:rPr>
                <w:noProof/>
                <w:webHidden/>
              </w:rPr>
              <w:instrText xml:space="preserve"> PAGEREF _Toc166421940 \h </w:instrText>
            </w:r>
            <w:r w:rsidR="00D555A5">
              <w:rPr>
                <w:noProof/>
                <w:webHidden/>
              </w:rPr>
            </w:r>
            <w:r w:rsidR="00D555A5">
              <w:rPr>
                <w:noProof/>
                <w:webHidden/>
              </w:rPr>
              <w:fldChar w:fldCharType="separate"/>
            </w:r>
            <w:r w:rsidR="00D555A5">
              <w:rPr>
                <w:noProof/>
                <w:webHidden/>
              </w:rPr>
              <w:t>22</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41" w:history="1">
            <w:r w:rsidR="00D555A5" w:rsidRPr="007B5023">
              <w:rPr>
                <w:rStyle w:val="Hyperlink"/>
                <w:rFonts w:eastAsiaTheme="majorEastAsia"/>
                <w:noProof/>
              </w:rPr>
              <w:t>4.2.2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Chi tiết các bảng</w:t>
            </w:r>
            <w:r w:rsidR="00D555A5">
              <w:rPr>
                <w:noProof/>
                <w:webHidden/>
              </w:rPr>
              <w:tab/>
            </w:r>
            <w:r w:rsidR="00D555A5">
              <w:rPr>
                <w:noProof/>
                <w:webHidden/>
              </w:rPr>
              <w:fldChar w:fldCharType="begin"/>
            </w:r>
            <w:r w:rsidR="00D555A5">
              <w:rPr>
                <w:noProof/>
                <w:webHidden/>
              </w:rPr>
              <w:instrText xml:space="preserve"> PAGEREF _Toc166421941 \h </w:instrText>
            </w:r>
            <w:r w:rsidR="00D555A5">
              <w:rPr>
                <w:noProof/>
                <w:webHidden/>
              </w:rPr>
            </w:r>
            <w:r w:rsidR="00D555A5">
              <w:rPr>
                <w:noProof/>
                <w:webHidden/>
              </w:rPr>
              <w:fldChar w:fldCharType="separate"/>
            </w:r>
            <w:r w:rsidR="00D555A5">
              <w:rPr>
                <w:noProof/>
                <w:webHidden/>
              </w:rPr>
              <w:t>22</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42" w:history="1">
            <w:r w:rsidR="00D555A5" w:rsidRPr="007B5023">
              <w:rPr>
                <w:rStyle w:val="Hyperlink"/>
                <w:rFonts w:eastAsiaTheme="majorEastAsia"/>
                <w:noProof/>
              </w:rPr>
              <w:t>4.3</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Lập trình CSDL</w:t>
            </w:r>
            <w:r w:rsidR="00D555A5">
              <w:rPr>
                <w:noProof/>
                <w:webHidden/>
              </w:rPr>
              <w:tab/>
            </w:r>
            <w:r w:rsidR="00D555A5">
              <w:rPr>
                <w:noProof/>
                <w:webHidden/>
              </w:rPr>
              <w:fldChar w:fldCharType="begin"/>
            </w:r>
            <w:r w:rsidR="00D555A5">
              <w:rPr>
                <w:noProof/>
                <w:webHidden/>
              </w:rPr>
              <w:instrText xml:space="preserve"> PAGEREF _Toc166421942 \h </w:instrText>
            </w:r>
            <w:r w:rsidR="00D555A5">
              <w:rPr>
                <w:noProof/>
                <w:webHidden/>
              </w:rPr>
            </w:r>
            <w:r w:rsidR="00D555A5">
              <w:rPr>
                <w:noProof/>
                <w:webHidden/>
              </w:rPr>
              <w:fldChar w:fldCharType="separate"/>
            </w:r>
            <w:r w:rsidR="00D555A5">
              <w:rPr>
                <w:noProof/>
                <w:webHidden/>
              </w:rPr>
              <w:t>23</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43" w:history="1">
            <w:r w:rsidR="00D555A5" w:rsidRPr="007B5023">
              <w:rPr>
                <w:rStyle w:val="Hyperlink"/>
                <w:rFonts w:eastAsiaTheme="majorEastAsia"/>
                <w:noProof/>
              </w:rPr>
              <w:t>4.3.1</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Mô hình tổ chức lập trình CSDL</w:t>
            </w:r>
            <w:r w:rsidR="00D555A5">
              <w:rPr>
                <w:noProof/>
                <w:webHidden/>
              </w:rPr>
              <w:tab/>
            </w:r>
            <w:r w:rsidR="00D555A5">
              <w:rPr>
                <w:noProof/>
                <w:webHidden/>
              </w:rPr>
              <w:fldChar w:fldCharType="begin"/>
            </w:r>
            <w:r w:rsidR="00D555A5">
              <w:rPr>
                <w:noProof/>
                <w:webHidden/>
              </w:rPr>
              <w:instrText xml:space="preserve"> PAGEREF _Toc166421943 \h </w:instrText>
            </w:r>
            <w:r w:rsidR="00D555A5">
              <w:rPr>
                <w:noProof/>
                <w:webHidden/>
              </w:rPr>
            </w:r>
            <w:r w:rsidR="00D555A5">
              <w:rPr>
                <w:noProof/>
                <w:webHidden/>
              </w:rPr>
              <w:fldChar w:fldCharType="separate"/>
            </w:r>
            <w:r w:rsidR="00D555A5">
              <w:rPr>
                <w:noProof/>
                <w:webHidden/>
              </w:rPr>
              <w:t>23</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44" w:history="1">
            <w:r w:rsidR="00D555A5" w:rsidRPr="007B5023">
              <w:rPr>
                <w:rStyle w:val="Hyperlink"/>
                <w:rFonts w:eastAsiaTheme="majorEastAsia"/>
                <w:noProof/>
              </w:rPr>
              <w:t>4.3.2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Thư viện PDO và DAO</w:t>
            </w:r>
            <w:r w:rsidR="00D555A5">
              <w:rPr>
                <w:noProof/>
                <w:webHidden/>
              </w:rPr>
              <w:tab/>
            </w:r>
            <w:r w:rsidR="00D555A5">
              <w:rPr>
                <w:noProof/>
                <w:webHidden/>
              </w:rPr>
              <w:fldChar w:fldCharType="begin"/>
            </w:r>
            <w:r w:rsidR="00D555A5">
              <w:rPr>
                <w:noProof/>
                <w:webHidden/>
              </w:rPr>
              <w:instrText xml:space="preserve"> PAGEREF _Toc166421944 \h </w:instrText>
            </w:r>
            <w:r w:rsidR="00D555A5">
              <w:rPr>
                <w:noProof/>
                <w:webHidden/>
              </w:rPr>
            </w:r>
            <w:r w:rsidR="00D555A5">
              <w:rPr>
                <w:noProof/>
                <w:webHidden/>
              </w:rPr>
              <w:fldChar w:fldCharType="separate"/>
            </w:r>
            <w:r w:rsidR="00D555A5">
              <w:rPr>
                <w:noProof/>
                <w:webHidden/>
              </w:rPr>
              <w:t>23</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45" w:history="1">
            <w:r w:rsidR="00D555A5" w:rsidRPr="007B5023">
              <w:rPr>
                <w:rStyle w:val="Hyperlink"/>
                <w:rFonts w:eastAsiaTheme="majorEastAsia"/>
                <w:noProof/>
              </w:rPr>
              <w:t>4.4</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Thư viện tiện ích</w:t>
            </w:r>
            <w:r w:rsidR="00D555A5">
              <w:rPr>
                <w:noProof/>
                <w:webHidden/>
              </w:rPr>
              <w:tab/>
            </w:r>
            <w:r w:rsidR="00D555A5">
              <w:rPr>
                <w:noProof/>
                <w:webHidden/>
              </w:rPr>
              <w:fldChar w:fldCharType="begin"/>
            </w:r>
            <w:r w:rsidR="00D555A5">
              <w:rPr>
                <w:noProof/>
                <w:webHidden/>
              </w:rPr>
              <w:instrText xml:space="preserve"> PAGEREF _Toc166421945 \h </w:instrText>
            </w:r>
            <w:r w:rsidR="00D555A5">
              <w:rPr>
                <w:noProof/>
                <w:webHidden/>
              </w:rPr>
            </w:r>
            <w:r w:rsidR="00D555A5">
              <w:rPr>
                <w:noProof/>
                <w:webHidden/>
              </w:rPr>
              <w:fldChar w:fldCharType="separate"/>
            </w:r>
            <w:r w:rsidR="00D555A5">
              <w:rPr>
                <w:noProof/>
                <w:webHidden/>
              </w:rPr>
              <w:t>24</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46" w:history="1">
            <w:r w:rsidR="00D555A5" w:rsidRPr="007B5023">
              <w:rPr>
                <w:rStyle w:val="Hyperlink"/>
                <w:rFonts w:eastAsiaTheme="majorEastAsia"/>
                <w:noProof/>
              </w:rPr>
              <w:t>4.5</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Lập trình nghiệp vụ</w:t>
            </w:r>
            <w:r w:rsidR="00D555A5">
              <w:rPr>
                <w:noProof/>
                <w:webHidden/>
              </w:rPr>
              <w:tab/>
            </w:r>
            <w:r w:rsidR="00D555A5">
              <w:rPr>
                <w:noProof/>
                <w:webHidden/>
              </w:rPr>
              <w:fldChar w:fldCharType="begin"/>
            </w:r>
            <w:r w:rsidR="00D555A5">
              <w:rPr>
                <w:noProof/>
                <w:webHidden/>
              </w:rPr>
              <w:instrText xml:space="preserve"> PAGEREF _Toc166421946 \h </w:instrText>
            </w:r>
            <w:r w:rsidR="00D555A5">
              <w:rPr>
                <w:noProof/>
                <w:webHidden/>
              </w:rPr>
            </w:r>
            <w:r w:rsidR="00D555A5">
              <w:rPr>
                <w:noProof/>
                <w:webHidden/>
              </w:rPr>
              <w:fldChar w:fldCharType="separate"/>
            </w:r>
            <w:r w:rsidR="00D555A5">
              <w:rPr>
                <w:noProof/>
                <w:webHidden/>
              </w:rPr>
              <w:t>24</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47" w:history="1">
            <w:r w:rsidR="00D555A5" w:rsidRPr="007B5023">
              <w:rPr>
                <w:rStyle w:val="Hyperlink"/>
                <w:rFonts w:eastAsiaTheme="majorEastAsia"/>
                <w:noProof/>
              </w:rPr>
              <w:t>4.5.1</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Trang chính</w:t>
            </w:r>
            <w:r w:rsidR="00D555A5">
              <w:rPr>
                <w:noProof/>
                <w:webHidden/>
              </w:rPr>
              <w:tab/>
            </w:r>
            <w:r w:rsidR="00D555A5">
              <w:rPr>
                <w:noProof/>
                <w:webHidden/>
              </w:rPr>
              <w:fldChar w:fldCharType="begin"/>
            </w:r>
            <w:r w:rsidR="00D555A5">
              <w:rPr>
                <w:noProof/>
                <w:webHidden/>
              </w:rPr>
              <w:instrText xml:space="preserve"> PAGEREF _Toc166421947 \h </w:instrText>
            </w:r>
            <w:r w:rsidR="00D555A5">
              <w:rPr>
                <w:noProof/>
                <w:webHidden/>
              </w:rPr>
            </w:r>
            <w:r w:rsidR="00D555A5">
              <w:rPr>
                <w:noProof/>
                <w:webHidden/>
              </w:rPr>
              <w:fldChar w:fldCharType="separate"/>
            </w:r>
            <w:r w:rsidR="00D555A5">
              <w:rPr>
                <w:noProof/>
                <w:webHidden/>
              </w:rPr>
              <w:t>24</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48" w:history="1">
            <w:r w:rsidR="00D555A5" w:rsidRPr="007B5023">
              <w:rPr>
                <w:rStyle w:val="Hyperlink"/>
                <w:rFonts w:eastAsiaTheme="majorEastAsia"/>
                <w:noProof/>
              </w:rPr>
              <w:t>4.5.2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Các trang dành cho khách hàng</w:t>
            </w:r>
            <w:r w:rsidR="00D555A5">
              <w:rPr>
                <w:noProof/>
                <w:webHidden/>
              </w:rPr>
              <w:tab/>
            </w:r>
            <w:r w:rsidR="00D555A5">
              <w:rPr>
                <w:noProof/>
                <w:webHidden/>
              </w:rPr>
              <w:fldChar w:fldCharType="begin"/>
            </w:r>
            <w:r w:rsidR="00D555A5">
              <w:rPr>
                <w:noProof/>
                <w:webHidden/>
              </w:rPr>
              <w:instrText xml:space="preserve"> PAGEREF _Toc166421948 \h </w:instrText>
            </w:r>
            <w:r w:rsidR="00D555A5">
              <w:rPr>
                <w:noProof/>
                <w:webHidden/>
              </w:rPr>
            </w:r>
            <w:r w:rsidR="00D555A5">
              <w:rPr>
                <w:noProof/>
                <w:webHidden/>
              </w:rPr>
              <w:fldChar w:fldCharType="separate"/>
            </w:r>
            <w:r w:rsidR="00D555A5">
              <w:rPr>
                <w:noProof/>
                <w:webHidden/>
              </w:rPr>
              <w:t>24</w:t>
            </w:r>
            <w:r w:rsidR="00D555A5">
              <w:rPr>
                <w:noProof/>
                <w:webHidden/>
              </w:rPr>
              <w:fldChar w:fldCharType="end"/>
            </w:r>
          </w:hyperlink>
        </w:p>
        <w:p w:rsidR="00D555A5" w:rsidRDefault="00253C35">
          <w:pPr>
            <w:pStyle w:val="TOC3"/>
            <w:tabs>
              <w:tab w:val="left" w:pos="1540"/>
              <w:tab w:val="right" w:leader="dot" w:pos="9350"/>
            </w:tabs>
            <w:rPr>
              <w:rFonts w:asciiTheme="minorHAnsi" w:eastAsiaTheme="minorEastAsia" w:hAnsiTheme="minorHAnsi" w:cstheme="minorBidi"/>
              <w:noProof/>
              <w:sz w:val="22"/>
              <w:szCs w:val="22"/>
            </w:rPr>
          </w:pPr>
          <w:hyperlink w:anchor="_Toc166421949" w:history="1">
            <w:r w:rsidR="00D555A5" w:rsidRPr="007B5023">
              <w:rPr>
                <w:rStyle w:val="Hyperlink"/>
                <w:rFonts w:eastAsiaTheme="majorEastAsia"/>
                <w:noProof/>
              </w:rPr>
              <w:t>4.5.3</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Các trang dành cho quản trị viên</w:t>
            </w:r>
            <w:r w:rsidR="00D555A5">
              <w:rPr>
                <w:noProof/>
                <w:webHidden/>
              </w:rPr>
              <w:tab/>
            </w:r>
            <w:r w:rsidR="00D555A5">
              <w:rPr>
                <w:noProof/>
                <w:webHidden/>
              </w:rPr>
              <w:fldChar w:fldCharType="begin"/>
            </w:r>
            <w:r w:rsidR="00D555A5">
              <w:rPr>
                <w:noProof/>
                <w:webHidden/>
              </w:rPr>
              <w:instrText xml:space="preserve"> PAGEREF _Toc166421949 \h </w:instrText>
            </w:r>
            <w:r w:rsidR="00D555A5">
              <w:rPr>
                <w:noProof/>
                <w:webHidden/>
              </w:rPr>
            </w:r>
            <w:r w:rsidR="00D555A5">
              <w:rPr>
                <w:noProof/>
                <w:webHidden/>
              </w:rPr>
              <w:fldChar w:fldCharType="separate"/>
            </w:r>
            <w:r w:rsidR="00D555A5">
              <w:rPr>
                <w:noProof/>
                <w:webHidden/>
              </w:rPr>
              <w:t>25</w:t>
            </w:r>
            <w:r w:rsidR="00D555A5">
              <w:rPr>
                <w:noProof/>
                <w:webHidden/>
              </w:rPr>
              <w:fldChar w:fldCharType="end"/>
            </w:r>
          </w:hyperlink>
        </w:p>
        <w:p w:rsidR="00D555A5" w:rsidRDefault="00253C35">
          <w:pPr>
            <w:pStyle w:val="TOC1"/>
            <w:tabs>
              <w:tab w:val="left" w:pos="560"/>
              <w:tab w:val="right" w:leader="dot" w:pos="9350"/>
            </w:tabs>
            <w:rPr>
              <w:rFonts w:asciiTheme="minorHAnsi" w:eastAsiaTheme="minorEastAsia" w:hAnsiTheme="minorHAnsi" w:cstheme="minorBidi"/>
              <w:noProof/>
              <w:sz w:val="22"/>
              <w:szCs w:val="22"/>
            </w:rPr>
          </w:pPr>
          <w:hyperlink w:anchor="_Toc166421950" w:history="1">
            <w:r w:rsidR="00D555A5" w:rsidRPr="007B5023">
              <w:rPr>
                <w:rStyle w:val="Hyperlink"/>
                <w:rFonts w:eastAsiaTheme="majorEastAsia"/>
                <w:noProof/>
              </w:rPr>
              <w:t>5</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Kiểm thử website và sửa lỗi</w:t>
            </w:r>
            <w:r w:rsidR="00D555A5">
              <w:rPr>
                <w:noProof/>
                <w:webHidden/>
              </w:rPr>
              <w:tab/>
            </w:r>
            <w:r w:rsidR="00D555A5">
              <w:rPr>
                <w:noProof/>
                <w:webHidden/>
              </w:rPr>
              <w:fldChar w:fldCharType="begin"/>
            </w:r>
            <w:r w:rsidR="00D555A5">
              <w:rPr>
                <w:noProof/>
                <w:webHidden/>
              </w:rPr>
              <w:instrText xml:space="preserve"> PAGEREF _Toc166421950 \h </w:instrText>
            </w:r>
            <w:r w:rsidR="00D555A5">
              <w:rPr>
                <w:noProof/>
                <w:webHidden/>
              </w:rPr>
            </w:r>
            <w:r w:rsidR="00D555A5">
              <w:rPr>
                <w:noProof/>
                <w:webHidden/>
              </w:rPr>
              <w:fldChar w:fldCharType="separate"/>
            </w:r>
            <w:r w:rsidR="00D555A5">
              <w:rPr>
                <w:noProof/>
                <w:webHidden/>
              </w:rPr>
              <w:t>26</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51" w:history="1">
            <w:r w:rsidR="00D555A5" w:rsidRPr="007B5023">
              <w:rPr>
                <w:rStyle w:val="Hyperlink"/>
                <w:rFonts w:eastAsiaTheme="majorEastAsia"/>
                <w:noProof/>
              </w:rPr>
              <w:t>5.1</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Form đăng ký</w:t>
            </w:r>
            <w:r w:rsidR="00D555A5">
              <w:rPr>
                <w:noProof/>
                <w:webHidden/>
              </w:rPr>
              <w:tab/>
            </w:r>
            <w:r w:rsidR="00D555A5">
              <w:rPr>
                <w:noProof/>
                <w:webHidden/>
              </w:rPr>
              <w:fldChar w:fldCharType="begin"/>
            </w:r>
            <w:r w:rsidR="00D555A5">
              <w:rPr>
                <w:noProof/>
                <w:webHidden/>
              </w:rPr>
              <w:instrText xml:space="preserve"> PAGEREF _Toc166421951 \h </w:instrText>
            </w:r>
            <w:r w:rsidR="00D555A5">
              <w:rPr>
                <w:noProof/>
                <w:webHidden/>
              </w:rPr>
            </w:r>
            <w:r w:rsidR="00D555A5">
              <w:rPr>
                <w:noProof/>
                <w:webHidden/>
              </w:rPr>
              <w:fldChar w:fldCharType="separate"/>
            </w:r>
            <w:r w:rsidR="00D555A5">
              <w:rPr>
                <w:noProof/>
                <w:webHidden/>
              </w:rPr>
              <w:t>26</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52" w:history="1">
            <w:r w:rsidR="00D555A5" w:rsidRPr="007B5023">
              <w:rPr>
                <w:rStyle w:val="Hyperlink"/>
                <w:rFonts w:eastAsiaTheme="majorEastAsia"/>
                <w:noProof/>
              </w:rPr>
              <w:t>5.2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Form đổi mật khẩu</w:t>
            </w:r>
            <w:r w:rsidR="00D555A5">
              <w:rPr>
                <w:noProof/>
                <w:webHidden/>
              </w:rPr>
              <w:tab/>
            </w:r>
            <w:r w:rsidR="00D555A5">
              <w:rPr>
                <w:noProof/>
                <w:webHidden/>
              </w:rPr>
              <w:fldChar w:fldCharType="begin"/>
            </w:r>
            <w:r w:rsidR="00D555A5">
              <w:rPr>
                <w:noProof/>
                <w:webHidden/>
              </w:rPr>
              <w:instrText xml:space="preserve"> PAGEREF _Toc166421952 \h </w:instrText>
            </w:r>
            <w:r w:rsidR="00D555A5">
              <w:rPr>
                <w:noProof/>
                <w:webHidden/>
              </w:rPr>
            </w:r>
            <w:r w:rsidR="00D555A5">
              <w:rPr>
                <w:noProof/>
                <w:webHidden/>
              </w:rPr>
              <w:fldChar w:fldCharType="separate"/>
            </w:r>
            <w:r w:rsidR="00D555A5">
              <w:rPr>
                <w:noProof/>
                <w:webHidden/>
              </w:rPr>
              <w:t>26</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53" w:history="1">
            <w:r w:rsidR="00D555A5" w:rsidRPr="007B5023">
              <w:rPr>
                <w:rStyle w:val="Hyperlink"/>
                <w:rFonts w:eastAsiaTheme="majorEastAsia"/>
                <w:noProof/>
              </w:rPr>
              <w:t>5.3</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Form cập nhật thông tin tài khoản</w:t>
            </w:r>
            <w:r w:rsidR="00D555A5">
              <w:rPr>
                <w:noProof/>
                <w:webHidden/>
              </w:rPr>
              <w:tab/>
            </w:r>
            <w:r w:rsidR="00D555A5">
              <w:rPr>
                <w:noProof/>
                <w:webHidden/>
              </w:rPr>
              <w:fldChar w:fldCharType="begin"/>
            </w:r>
            <w:r w:rsidR="00D555A5">
              <w:rPr>
                <w:noProof/>
                <w:webHidden/>
              </w:rPr>
              <w:instrText xml:space="preserve"> PAGEREF _Toc166421953 \h </w:instrText>
            </w:r>
            <w:r w:rsidR="00D555A5">
              <w:rPr>
                <w:noProof/>
                <w:webHidden/>
              </w:rPr>
            </w:r>
            <w:r w:rsidR="00D555A5">
              <w:rPr>
                <w:noProof/>
                <w:webHidden/>
              </w:rPr>
              <w:fldChar w:fldCharType="separate"/>
            </w:r>
            <w:r w:rsidR="00D555A5">
              <w:rPr>
                <w:noProof/>
                <w:webHidden/>
              </w:rPr>
              <w:t>26</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54" w:history="1">
            <w:r w:rsidR="00D555A5" w:rsidRPr="007B5023">
              <w:rPr>
                <w:rStyle w:val="Hyperlink"/>
                <w:rFonts w:eastAsiaTheme="majorEastAsia"/>
                <w:noProof/>
              </w:rPr>
              <w:t>5.4</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Form quên mật khẩu</w:t>
            </w:r>
            <w:r w:rsidR="00D555A5">
              <w:rPr>
                <w:noProof/>
                <w:webHidden/>
              </w:rPr>
              <w:tab/>
            </w:r>
            <w:r w:rsidR="00D555A5">
              <w:rPr>
                <w:noProof/>
                <w:webHidden/>
              </w:rPr>
              <w:fldChar w:fldCharType="begin"/>
            </w:r>
            <w:r w:rsidR="00D555A5">
              <w:rPr>
                <w:noProof/>
                <w:webHidden/>
              </w:rPr>
              <w:instrText xml:space="preserve"> PAGEREF _Toc166421954 \h </w:instrText>
            </w:r>
            <w:r w:rsidR="00D555A5">
              <w:rPr>
                <w:noProof/>
                <w:webHidden/>
              </w:rPr>
            </w:r>
            <w:r w:rsidR="00D555A5">
              <w:rPr>
                <w:noProof/>
                <w:webHidden/>
              </w:rPr>
              <w:fldChar w:fldCharType="separate"/>
            </w:r>
            <w:r w:rsidR="00D555A5">
              <w:rPr>
                <w:noProof/>
                <w:webHidden/>
              </w:rPr>
              <w:t>26</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55" w:history="1">
            <w:r w:rsidR="00D555A5" w:rsidRPr="007B5023">
              <w:rPr>
                <w:rStyle w:val="Hyperlink"/>
                <w:rFonts w:eastAsiaTheme="majorEastAsia"/>
                <w:noProof/>
              </w:rPr>
              <w:t>5.5</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Form thêm mới loại</w:t>
            </w:r>
            <w:r w:rsidR="00D555A5">
              <w:rPr>
                <w:noProof/>
                <w:webHidden/>
              </w:rPr>
              <w:tab/>
            </w:r>
            <w:r w:rsidR="00D555A5">
              <w:rPr>
                <w:noProof/>
                <w:webHidden/>
              </w:rPr>
              <w:fldChar w:fldCharType="begin"/>
            </w:r>
            <w:r w:rsidR="00D555A5">
              <w:rPr>
                <w:noProof/>
                <w:webHidden/>
              </w:rPr>
              <w:instrText xml:space="preserve"> PAGEREF _Toc166421955 \h </w:instrText>
            </w:r>
            <w:r w:rsidR="00D555A5">
              <w:rPr>
                <w:noProof/>
                <w:webHidden/>
              </w:rPr>
            </w:r>
            <w:r w:rsidR="00D555A5">
              <w:rPr>
                <w:noProof/>
                <w:webHidden/>
              </w:rPr>
              <w:fldChar w:fldCharType="separate"/>
            </w:r>
            <w:r w:rsidR="00D555A5">
              <w:rPr>
                <w:noProof/>
                <w:webHidden/>
              </w:rPr>
              <w:t>26</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56" w:history="1">
            <w:r w:rsidR="00D555A5" w:rsidRPr="007B5023">
              <w:rPr>
                <w:rStyle w:val="Hyperlink"/>
                <w:rFonts w:eastAsiaTheme="majorEastAsia"/>
                <w:noProof/>
              </w:rPr>
              <w:t>5.6</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Form cập nhật loại</w:t>
            </w:r>
            <w:r w:rsidR="00D555A5">
              <w:rPr>
                <w:noProof/>
                <w:webHidden/>
              </w:rPr>
              <w:tab/>
            </w:r>
            <w:r w:rsidR="00D555A5">
              <w:rPr>
                <w:noProof/>
                <w:webHidden/>
              </w:rPr>
              <w:fldChar w:fldCharType="begin"/>
            </w:r>
            <w:r w:rsidR="00D555A5">
              <w:rPr>
                <w:noProof/>
                <w:webHidden/>
              </w:rPr>
              <w:instrText xml:space="preserve"> PAGEREF _Toc166421956 \h </w:instrText>
            </w:r>
            <w:r w:rsidR="00D555A5">
              <w:rPr>
                <w:noProof/>
                <w:webHidden/>
              </w:rPr>
            </w:r>
            <w:r w:rsidR="00D555A5">
              <w:rPr>
                <w:noProof/>
                <w:webHidden/>
              </w:rPr>
              <w:fldChar w:fldCharType="separate"/>
            </w:r>
            <w:r w:rsidR="00D555A5">
              <w:rPr>
                <w:noProof/>
                <w:webHidden/>
              </w:rPr>
              <w:t>27</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57" w:history="1">
            <w:r w:rsidR="00D555A5" w:rsidRPr="007B5023">
              <w:rPr>
                <w:rStyle w:val="Hyperlink"/>
                <w:rFonts w:eastAsiaTheme="majorEastAsia"/>
                <w:noProof/>
              </w:rPr>
              <w:t>5.7</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Form thêm mới hàng hóa</w:t>
            </w:r>
            <w:r w:rsidR="00D555A5">
              <w:rPr>
                <w:noProof/>
                <w:webHidden/>
              </w:rPr>
              <w:tab/>
            </w:r>
            <w:r w:rsidR="00D555A5">
              <w:rPr>
                <w:noProof/>
                <w:webHidden/>
              </w:rPr>
              <w:fldChar w:fldCharType="begin"/>
            </w:r>
            <w:r w:rsidR="00D555A5">
              <w:rPr>
                <w:noProof/>
                <w:webHidden/>
              </w:rPr>
              <w:instrText xml:space="preserve"> PAGEREF _Toc166421957 \h </w:instrText>
            </w:r>
            <w:r w:rsidR="00D555A5">
              <w:rPr>
                <w:noProof/>
                <w:webHidden/>
              </w:rPr>
            </w:r>
            <w:r w:rsidR="00D555A5">
              <w:rPr>
                <w:noProof/>
                <w:webHidden/>
              </w:rPr>
              <w:fldChar w:fldCharType="separate"/>
            </w:r>
            <w:r w:rsidR="00D555A5">
              <w:rPr>
                <w:noProof/>
                <w:webHidden/>
              </w:rPr>
              <w:t>27</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58" w:history="1">
            <w:r w:rsidR="00D555A5" w:rsidRPr="007B5023">
              <w:rPr>
                <w:rStyle w:val="Hyperlink"/>
                <w:rFonts w:eastAsiaTheme="majorEastAsia"/>
                <w:noProof/>
              </w:rPr>
              <w:t>5.8</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Form cập nhật hàng hóa</w:t>
            </w:r>
            <w:r w:rsidR="00D555A5">
              <w:rPr>
                <w:noProof/>
                <w:webHidden/>
              </w:rPr>
              <w:tab/>
            </w:r>
            <w:r w:rsidR="00D555A5">
              <w:rPr>
                <w:noProof/>
                <w:webHidden/>
              </w:rPr>
              <w:fldChar w:fldCharType="begin"/>
            </w:r>
            <w:r w:rsidR="00D555A5">
              <w:rPr>
                <w:noProof/>
                <w:webHidden/>
              </w:rPr>
              <w:instrText xml:space="preserve"> PAGEREF _Toc166421958 \h </w:instrText>
            </w:r>
            <w:r w:rsidR="00D555A5">
              <w:rPr>
                <w:noProof/>
                <w:webHidden/>
              </w:rPr>
            </w:r>
            <w:r w:rsidR="00D555A5">
              <w:rPr>
                <w:noProof/>
                <w:webHidden/>
              </w:rPr>
              <w:fldChar w:fldCharType="separate"/>
            </w:r>
            <w:r w:rsidR="00D555A5">
              <w:rPr>
                <w:noProof/>
                <w:webHidden/>
              </w:rPr>
              <w:t>27</w:t>
            </w:r>
            <w:r w:rsidR="00D555A5">
              <w:rPr>
                <w:noProof/>
                <w:webHidden/>
              </w:rPr>
              <w:fldChar w:fldCharType="end"/>
            </w:r>
          </w:hyperlink>
        </w:p>
        <w:p w:rsidR="00D555A5" w:rsidRDefault="00253C35">
          <w:pPr>
            <w:pStyle w:val="TOC1"/>
            <w:tabs>
              <w:tab w:val="left" w:pos="560"/>
              <w:tab w:val="right" w:leader="dot" w:pos="9350"/>
            </w:tabs>
            <w:rPr>
              <w:rFonts w:asciiTheme="minorHAnsi" w:eastAsiaTheme="minorEastAsia" w:hAnsiTheme="minorHAnsi" w:cstheme="minorBidi"/>
              <w:noProof/>
              <w:sz w:val="22"/>
              <w:szCs w:val="22"/>
            </w:rPr>
          </w:pPr>
          <w:hyperlink w:anchor="_Toc166421959" w:history="1">
            <w:r w:rsidR="00D555A5" w:rsidRPr="007B5023">
              <w:rPr>
                <w:rStyle w:val="Hyperlink"/>
                <w:rFonts w:ascii="Segoe UI Symbol" w:eastAsia="Noto Sans Symbols" w:hAnsi="Segoe UI Symbol" w:cs="Segoe UI Symbol"/>
                <w:noProof/>
              </w:rPr>
              <w:t>⮚</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w:t>
            </w:r>
            <w:r w:rsidR="00D555A5">
              <w:rPr>
                <w:noProof/>
                <w:webHidden/>
              </w:rPr>
              <w:tab/>
            </w:r>
            <w:r w:rsidR="00D555A5">
              <w:rPr>
                <w:noProof/>
                <w:webHidden/>
              </w:rPr>
              <w:fldChar w:fldCharType="begin"/>
            </w:r>
            <w:r w:rsidR="00D555A5">
              <w:rPr>
                <w:noProof/>
                <w:webHidden/>
              </w:rPr>
              <w:instrText xml:space="preserve"> PAGEREF _Toc166421959 \h </w:instrText>
            </w:r>
            <w:r w:rsidR="00D555A5">
              <w:rPr>
                <w:noProof/>
                <w:webHidden/>
              </w:rPr>
            </w:r>
            <w:r w:rsidR="00D555A5">
              <w:rPr>
                <w:noProof/>
                <w:webHidden/>
              </w:rPr>
              <w:fldChar w:fldCharType="separate"/>
            </w:r>
            <w:r w:rsidR="00D555A5">
              <w:rPr>
                <w:noProof/>
                <w:webHidden/>
              </w:rPr>
              <w:t>27</w:t>
            </w:r>
            <w:r w:rsidR="00D555A5">
              <w:rPr>
                <w:noProof/>
                <w:webHidden/>
              </w:rPr>
              <w:fldChar w:fldCharType="end"/>
            </w:r>
          </w:hyperlink>
        </w:p>
        <w:p w:rsidR="00D555A5" w:rsidRDefault="00253C35">
          <w:pPr>
            <w:pStyle w:val="TOC1"/>
            <w:tabs>
              <w:tab w:val="left" w:pos="560"/>
              <w:tab w:val="right" w:leader="dot" w:pos="9350"/>
            </w:tabs>
            <w:rPr>
              <w:rFonts w:asciiTheme="minorHAnsi" w:eastAsiaTheme="minorEastAsia" w:hAnsiTheme="minorHAnsi" w:cstheme="minorBidi"/>
              <w:noProof/>
              <w:sz w:val="22"/>
              <w:szCs w:val="22"/>
            </w:rPr>
          </w:pPr>
          <w:hyperlink w:anchor="_Toc166421960" w:history="1">
            <w:r w:rsidR="00D555A5" w:rsidRPr="007B5023">
              <w:rPr>
                <w:rStyle w:val="Hyperlink"/>
                <w:rFonts w:eastAsiaTheme="majorEastAsia"/>
                <w:noProof/>
              </w:rPr>
              <w:t>6</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Đóng gói và triển khai</w:t>
            </w:r>
            <w:r w:rsidR="00D555A5">
              <w:rPr>
                <w:noProof/>
                <w:webHidden/>
              </w:rPr>
              <w:tab/>
            </w:r>
            <w:r w:rsidR="00D555A5">
              <w:rPr>
                <w:noProof/>
                <w:webHidden/>
              </w:rPr>
              <w:fldChar w:fldCharType="begin"/>
            </w:r>
            <w:r w:rsidR="00D555A5">
              <w:rPr>
                <w:noProof/>
                <w:webHidden/>
              </w:rPr>
              <w:instrText xml:space="preserve"> PAGEREF _Toc166421960 \h </w:instrText>
            </w:r>
            <w:r w:rsidR="00D555A5">
              <w:rPr>
                <w:noProof/>
                <w:webHidden/>
              </w:rPr>
            </w:r>
            <w:r w:rsidR="00D555A5">
              <w:rPr>
                <w:noProof/>
                <w:webHidden/>
              </w:rPr>
              <w:fldChar w:fldCharType="separate"/>
            </w:r>
            <w:r w:rsidR="00D555A5">
              <w:rPr>
                <w:noProof/>
                <w:webHidden/>
              </w:rPr>
              <w:t>27</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61" w:history="1">
            <w:r w:rsidR="00D555A5" w:rsidRPr="007B5023">
              <w:rPr>
                <w:rStyle w:val="Hyperlink"/>
                <w:rFonts w:eastAsiaTheme="majorEastAsia"/>
                <w:noProof/>
              </w:rPr>
              <w:t>6.1</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Đóng gói</w:t>
            </w:r>
            <w:r w:rsidR="00D555A5">
              <w:rPr>
                <w:noProof/>
                <w:webHidden/>
              </w:rPr>
              <w:tab/>
            </w:r>
            <w:r w:rsidR="00D555A5">
              <w:rPr>
                <w:noProof/>
                <w:webHidden/>
              </w:rPr>
              <w:fldChar w:fldCharType="begin"/>
            </w:r>
            <w:r w:rsidR="00D555A5">
              <w:rPr>
                <w:noProof/>
                <w:webHidden/>
              </w:rPr>
              <w:instrText xml:space="preserve"> PAGEREF _Toc166421961 \h </w:instrText>
            </w:r>
            <w:r w:rsidR="00D555A5">
              <w:rPr>
                <w:noProof/>
                <w:webHidden/>
              </w:rPr>
            </w:r>
            <w:r w:rsidR="00D555A5">
              <w:rPr>
                <w:noProof/>
                <w:webHidden/>
              </w:rPr>
              <w:fldChar w:fldCharType="separate"/>
            </w:r>
            <w:r w:rsidR="00D555A5">
              <w:rPr>
                <w:noProof/>
                <w:webHidden/>
              </w:rPr>
              <w:t>27</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62" w:history="1">
            <w:r w:rsidR="00D555A5" w:rsidRPr="007B5023">
              <w:rPr>
                <w:rStyle w:val="Hyperlink"/>
                <w:rFonts w:eastAsiaTheme="majorEastAsia"/>
                <w:noProof/>
              </w:rPr>
              <w:t>6.2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Hướng dẫn cài đặt</w:t>
            </w:r>
            <w:r w:rsidR="00D555A5">
              <w:rPr>
                <w:noProof/>
                <w:webHidden/>
              </w:rPr>
              <w:tab/>
            </w:r>
            <w:r w:rsidR="00D555A5">
              <w:rPr>
                <w:noProof/>
                <w:webHidden/>
              </w:rPr>
              <w:fldChar w:fldCharType="begin"/>
            </w:r>
            <w:r w:rsidR="00D555A5">
              <w:rPr>
                <w:noProof/>
                <w:webHidden/>
              </w:rPr>
              <w:instrText xml:space="preserve"> PAGEREF _Toc166421962 \h </w:instrText>
            </w:r>
            <w:r w:rsidR="00D555A5">
              <w:rPr>
                <w:noProof/>
                <w:webHidden/>
              </w:rPr>
            </w:r>
            <w:r w:rsidR="00D555A5">
              <w:rPr>
                <w:noProof/>
                <w:webHidden/>
              </w:rPr>
              <w:fldChar w:fldCharType="separate"/>
            </w:r>
            <w:r w:rsidR="00D555A5">
              <w:rPr>
                <w:noProof/>
                <w:webHidden/>
              </w:rPr>
              <w:t>27</w:t>
            </w:r>
            <w:r w:rsidR="00D555A5">
              <w:rPr>
                <w:noProof/>
                <w:webHidden/>
              </w:rPr>
              <w:fldChar w:fldCharType="end"/>
            </w:r>
          </w:hyperlink>
        </w:p>
        <w:p w:rsidR="00D555A5" w:rsidRDefault="00253C35">
          <w:pPr>
            <w:pStyle w:val="TOC1"/>
            <w:tabs>
              <w:tab w:val="left" w:pos="560"/>
              <w:tab w:val="right" w:leader="dot" w:pos="9350"/>
            </w:tabs>
            <w:rPr>
              <w:rFonts w:asciiTheme="minorHAnsi" w:eastAsiaTheme="minorEastAsia" w:hAnsiTheme="minorHAnsi" w:cstheme="minorBidi"/>
              <w:noProof/>
              <w:sz w:val="22"/>
              <w:szCs w:val="22"/>
            </w:rPr>
          </w:pPr>
          <w:hyperlink w:anchor="_Toc166421963" w:history="1">
            <w:r w:rsidR="00D555A5" w:rsidRPr="007B5023">
              <w:rPr>
                <w:rStyle w:val="Hyperlink"/>
                <w:rFonts w:eastAsiaTheme="majorEastAsia"/>
                <w:noProof/>
              </w:rPr>
              <w:t>7</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KẾT LUẬN</w:t>
            </w:r>
            <w:r w:rsidR="00D555A5">
              <w:rPr>
                <w:noProof/>
                <w:webHidden/>
              </w:rPr>
              <w:tab/>
            </w:r>
            <w:r w:rsidR="00D555A5">
              <w:rPr>
                <w:noProof/>
                <w:webHidden/>
              </w:rPr>
              <w:fldChar w:fldCharType="begin"/>
            </w:r>
            <w:r w:rsidR="00D555A5">
              <w:rPr>
                <w:noProof/>
                <w:webHidden/>
              </w:rPr>
              <w:instrText xml:space="preserve"> PAGEREF _Toc166421963 \h </w:instrText>
            </w:r>
            <w:r w:rsidR="00D555A5">
              <w:rPr>
                <w:noProof/>
                <w:webHidden/>
              </w:rPr>
            </w:r>
            <w:r w:rsidR="00D555A5">
              <w:rPr>
                <w:noProof/>
                <w:webHidden/>
              </w:rPr>
              <w:fldChar w:fldCharType="separate"/>
            </w:r>
            <w:r w:rsidR="00D555A5">
              <w:rPr>
                <w:noProof/>
                <w:webHidden/>
              </w:rPr>
              <w:t>28</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64" w:history="1">
            <w:r w:rsidR="00D555A5" w:rsidRPr="007B5023">
              <w:rPr>
                <w:rStyle w:val="Hyperlink"/>
                <w:rFonts w:eastAsiaTheme="majorEastAsia"/>
                <w:noProof/>
              </w:rPr>
              <w:t>7.1</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Khó khăn</w:t>
            </w:r>
            <w:r w:rsidR="00D555A5">
              <w:rPr>
                <w:noProof/>
                <w:webHidden/>
              </w:rPr>
              <w:tab/>
            </w:r>
            <w:r w:rsidR="00D555A5">
              <w:rPr>
                <w:noProof/>
                <w:webHidden/>
              </w:rPr>
              <w:fldChar w:fldCharType="begin"/>
            </w:r>
            <w:r w:rsidR="00D555A5">
              <w:rPr>
                <w:noProof/>
                <w:webHidden/>
              </w:rPr>
              <w:instrText xml:space="preserve"> PAGEREF _Toc166421964 \h </w:instrText>
            </w:r>
            <w:r w:rsidR="00D555A5">
              <w:rPr>
                <w:noProof/>
                <w:webHidden/>
              </w:rPr>
            </w:r>
            <w:r w:rsidR="00D555A5">
              <w:rPr>
                <w:noProof/>
                <w:webHidden/>
              </w:rPr>
              <w:fldChar w:fldCharType="separate"/>
            </w:r>
            <w:r w:rsidR="00D555A5">
              <w:rPr>
                <w:noProof/>
                <w:webHidden/>
              </w:rPr>
              <w:t>28</w:t>
            </w:r>
            <w:r w:rsidR="00D555A5">
              <w:rPr>
                <w:noProof/>
                <w:webHidden/>
              </w:rPr>
              <w:fldChar w:fldCharType="end"/>
            </w:r>
          </w:hyperlink>
        </w:p>
        <w:p w:rsidR="00D555A5" w:rsidRDefault="00253C35">
          <w:pPr>
            <w:pStyle w:val="TOC2"/>
            <w:tabs>
              <w:tab w:val="left" w:pos="880"/>
              <w:tab w:val="right" w:leader="dot" w:pos="9350"/>
            </w:tabs>
            <w:rPr>
              <w:rFonts w:asciiTheme="minorHAnsi" w:eastAsiaTheme="minorEastAsia" w:hAnsiTheme="minorHAnsi" w:cstheme="minorBidi"/>
              <w:noProof/>
              <w:sz w:val="22"/>
              <w:szCs w:val="22"/>
            </w:rPr>
          </w:pPr>
          <w:hyperlink w:anchor="_Toc166421965" w:history="1">
            <w:r w:rsidR="00D555A5" w:rsidRPr="007B5023">
              <w:rPr>
                <w:rStyle w:val="Hyperlink"/>
                <w:rFonts w:eastAsiaTheme="majorEastAsia"/>
                <w:noProof/>
              </w:rPr>
              <w:t>7.2</w:t>
            </w:r>
            <w:r w:rsidR="00D555A5">
              <w:rPr>
                <w:rFonts w:asciiTheme="minorHAnsi" w:eastAsiaTheme="minorEastAsia" w:hAnsiTheme="minorHAnsi" w:cstheme="minorBidi"/>
                <w:noProof/>
                <w:sz w:val="22"/>
                <w:szCs w:val="22"/>
              </w:rPr>
              <w:tab/>
            </w:r>
            <w:r w:rsidR="00D555A5" w:rsidRPr="007B5023">
              <w:rPr>
                <w:rStyle w:val="Hyperlink"/>
                <w:rFonts w:eastAsiaTheme="majorEastAsia"/>
                <w:noProof/>
              </w:rPr>
              <w:t>Thuận lợi</w:t>
            </w:r>
            <w:r w:rsidR="00D555A5">
              <w:rPr>
                <w:noProof/>
                <w:webHidden/>
              </w:rPr>
              <w:tab/>
            </w:r>
            <w:r w:rsidR="00D555A5">
              <w:rPr>
                <w:noProof/>
                <w:webHidden/>
              </w:rPr>
              <w:fldChar w:fldCharType="begin"/>
            </w:r>
            <w:r w:rsidR="00D555A5">
              <w:rPr>
                <w:noProof/>
                <w:webHidden/>
              </w:rPr>
              <w:instrText xml:space="preserve"> PAGEREF _Toc166421965 \h </w:instrText>
            </w:r>
            <w:r w:rsidR="00D555A5">
              <w:rPr>
                <w:noProof/>
                <w:webHidden/>
              </w:rPr>
            </w:r>
            <w:r w:rsidR="00D555A5">
              <w:rPr>
                <w:noProof/>
                <w:webHidden/>
              </w:rPr>
              <w:fldChar w:fldCharType="separate"/>
            </w:r>
            <w:r w:rsidR="00D555A5">
              <w:rPr>
                <w:noProof/>
                <w:webHidden/>
              </w:rPr>
              <w:t>28</w:t>
            </w:r>
            <w:r w:rsidR="00D555A5">
              <w:rPr>
                <w:noProof/>
                <w:webHidden/>
              </w:rPr>
              <w:fldChar w:fldCharType="end"/>
            </w:r>
          </w:hyperlink>
        </w:p>
        <w:p w:rsidR="009C2641" w:rsidRDefault="00D555A5" w:rsidP="00D555A5">
          <w:pPr>
            <w:pStyle w:val="TOC1"/>
            <w:tabs>
              <w:tab w:val="left" w:pos="560"/>
              <w:tab w:val="right" w:leader="dot" w:pos="9350"/>
            </w:tabs>
          </w:pPr>
          <w:r>
            <w:fldChar w:fldCharType="end"/>
          </w:r>
        </w:p>
      </w:sdtContent>
    </w:sdt>
    <w:p w:rsidR="009C2641" w:rsidRDefault="009C2641">
      <w:pPr>
        <w:keepNext/>
        <w:keepLines/>
        <w:pBdr>
          <w:top w:val="nil"/>
          <w:left w:val="nil"/>
          <w:bottom w:val="nil"/>
          <w:right w:val="nil"/>
          <w:between w:val="nil"/>
        </w:pBdr>
        <w:spacing w:before="240" w:after="0"/>
        <w:ind w:left="432" w:hanging="432"/>
        <w:jc w:val="center"/>
        <w:rPr>
          <w:color w:val="2E75B5"/>
          <w:sz w:val="40"/>
          <w:szCs w:val="40"/>
        </w:rPr>
      </w:pPr>
    </w:p>
    <w:p w:rsidR="009C2641" w:rsidRDefault="00335E26">
      <w:r>
        <w:br w:type="page"/>
      </w:r>
    </w:p>
    <w:p w:rsidR="009C2641" w:rsidRDefault="00335E26">
      <w:pPr>
        <w:pStyle w:val="Heading1"/>
        <w:numPr>
          <w:ilvl w:val="0"/>
          <w:numId w:val="9"/>
        </w:numPr>
      </w:pPr>
      <w:bookmarkStart w:id="0" w:name="_heading=h.gjdgxs" w:colFirst="0" w:colLast="0"/>
      <w:bookmarkStart w:id="1" w:name="_Toc166421908"/>
      <w:bookmarkEnd w:id="0"/>
      <w:r>
        <w:lastRenderedPageBreak/>
        <w:t>Giới thiệu dự án</w:t>
      </w:r>
      <w:bookmarkEnd w:id="1"/>
    </w:p>
    <w:p w:rsidR="009C2641" w:rsidRDefault="00335E26">
      <w:pPr>
        <w:pStyle w:val="Heading2"/>
        <w:numPr>
          <w:ilvl w:val="1"/>
          <w:numId w:val="9"/>
        </w:numPr>
      </w:pPr>
      <w:bookmarkStart w:id="2" w:name="_heading=h.30j0zll" w:colFirst="0" w:colLast="0"/>
      <w:bookmarkStart w:id="3" w:name="_Toc166421909"/>
      <w:bookmarkEnd w:id="2"/>
      <w:r>
        <w:t>Giới thiệu XShop</w:t>
      </w:r>
      <w:bookmarkEnd w:id="3"/>
    </w:p>
    <w:p w:rsidR="00335E26" w:rsidRDefault="00335E26" w:rsidP="00335E26">
      <w:pPr>
        <w:ind w:left="576"/>
      </w:pPr>
      <w:r>
        <w:t>X-Shop là một chuỗi cửa hàng nhỏ trên khắp cả nước, kinh doanh mặt hàng thời trang.</w:t>
      </w:r>
    </w:p>
    <w:p w:rsidR="00335E26" w:rsidRDefault="00335E26" w:rsidP="00335E26">
      <w:pPr>
        <w:ind w:left="576"/>
      </w:pPr>
      <w:r>
        <w:t>Hiện cửa hàng chưa có website giới thiệu các sản phẩm đến với người tiêu dùng. Họ cũng không thu nhận được các phản hồi đánh giá từ người tiêu dùng về</w:t>
      </w:r>
      <w:r>
        <w:softHyphen/>
      </w:r>
      <w:r>
        <w:softHyphen/>
      </w:r>
      <w:r>
        <w:softHyphen/>
        <w:t xml:space="preserve"> các mặt hàng để cải tiến và nâng cao chất lượng nhằm phục vụ khách hàng ngày một tốt hơn.</w:t>
      </w:r>
    </w:p>
    <w:p w:rsidR="009C2641" w:rsidRDefault="009C2641"/>
    <w:p w:rsidR="009C2641" w:rsidRDefault="00335E26">
      <w:pPr>
        <w:pStyle w:val="Heading2"/>
        <w:numPr>
          <w:ilvl w:val="1"/>
          <w:numId w:val="9"/>
        </w:numPr>
      </w:pPr>
      <w:bookmarkStart w:id="4" w:name="_heading=h.1fob9te" w:colFirst="0" w:colLast="0"/>
      <w:bookmarkStart w:id="5" w:name="_Toc166421910"/>
      <w:bookmarkEnd w:id="4"/>
      <w:r>
        <w:t>Yêu cầu của XShop</w:t>
      </w:r>
      <w:bookmarkEnd w:id="5"/>
    </w:p>
    <w:p w:rsidR="00335E26" w:rsidRDefault="00335E26" w:rsidP="00335E26">
      <w:pPr>
        <w:pStyle w:val="NormalWeb"/>
        <w:spacing w:before="0" w:beforeAutospacing="0" w:after="160" w:afterAutospacing="0"/>
        <w:ind w:left="720"/>
        <w:jc w:val="both"/>
      </w:pPr>
      <w:bookmarkStart w:id="6" w:name="_heading=h.3znysh7" w:colFirst="0" w:colLast="0"/>
      <w:bookmarkEnd w:id="6"/>
      <w:r>
        <w:rPr>
          <w:color w:val="000000"/>
          <w:sz w:val="28"/>
          <w:szCs w:val="28"/>
        </w:rPr>
        <w:t>X-Shop mong muốn có 1 website nhằm giới thiệu sản phẩm và thu nhận ý kiến của người tiêu dùng về các sản phẩm đang kinh doanh.</w:t>
      </w:r>
    </w:p>
    <w:p w:rsidR="00335E26" w:rsidRDefault="00335E26" w:rsidP="00335E26">
      <w:pPr>
        <w:pStyle w:val="NormalWeb"/>
        <w:spacing w:before="0" w:beforeAutospacing="0" w:after="160" w:afterAutospacing="0"/>
        <w:ind w:left="720"/>
        <w:jc w:val="both"/>
        <w:rPr>
          <w:color w:val="000000"/>
          <w:sz w:val="28"/>
          <w:szCs w:val="28"/>
        </w:rPr>
      </w:pPr>
      <w:r>
        <w:rPr>
          <w:color w:val="000000"/>
          <w:sz w:val="28"/>
          <w:szCs w:val="28"/>
        </w:rPr>
        <w:t>Website cũng cần có các chức năng quản trị để họ có thể quản lý và sản phẩm, phân loại sản phẩm, quản lý khách hàng cũng như quản lý các bình luận đến từ khách hàng về các sản phẩm cũng như thống kê sản phẩm theo loại…</w:t>
      </w:r>
    </w:p>
    <w:p w:rsidR="00335E26" w:rsidRDefault="00335E26" w:rsidP="00335E26">
      <w:pPr>
        <w:pStyle w:val="NormalWeb"/>
        <w:spacing w:before="0" w:beforeAutospacing="0" w:after="160" w:afterAutospacing="0"/>
        <w:ind w:left="720"/>
        <w:jc w:val="both"/>
        <w:rPr>
          <w:b/>
          <w:color w:val="000000"/>
          <w:sz w:val="28"/>
          <w:szCs w:val="28"/>
        </w:rPr>
      </w:pPr>
      <w:r w:rsidRPr="00765CAA">
        <w:rPr>
          <w:b/>
          <w:color w:val="000000"/>
          <w:sz w:val="28"/>
          <w:szCs w:val="28"/>
        </w:rPr>
        <w:t>Yêu cầu cụ thể như sau</w:t>
      </w:r>
    </w:p>
    <w:p w:rsidR="00335E26" w:rsidRPr="00765CAA" w:rsidRDefault="00335E26" w:rsidP="00335E26">
      <w:pPr>
        <w:pStyle w:val="NormalWeb"/>
        <w:numPr>
          <w:ilvl w:val="0"/>
          <w:numId w:val="11"/>
        </w:numPr>
        <w:spacing w:before="0" w:beforeAutospacing="0" w:after="160" w:afterAutospacing="0"/>
        <w:jc w:val="both"/>
        <w:rPr>
          <w:b/>
          <w:color w:val="000000"/>
          <w:sz w:val="28"/>
          <w:szCs w:val="28"/>
        </w:rPr>
      </w:pPr>
      <w:r w:rsidRPr="00765CAA">
        <w:rPr>
          <w:b/>
          <w:color w:val="000000"/>
          <w:sz w:val="28"/>
          <w:szCs w:val="28"/>
        </w:rPr>
        <w:t>Website bán hàng dành cho người tiêu dùng</w:t>
      </w:r>
    </w:p>
    <w:p w:rsidR="00335E26" w:rsidRDefault="00335E26" w:rsidP="00335E26">
      <w:pPr>
        <w:pStyle w:val="ListParagraph"/>
        <w:numPr>
          <w:ilvl w:val="1"/>
          <w:numId w:val="11"/>
        </w:numPr>
        <w:jc w:val="left"/>
      </w:pPr>
      <w:r>
        <w:t>Cấu trúc chung của tất cả các trang web trong website phải</w:t>
      </w:r>
    </w:p>
    <w:p w:rsidR="00335E26" w:rsidRDefault="00335E26" w:rsidP="00335E26">
      <w:pPr>
        <w:pStyle w:val="ListParagraph"/>
        <w:numPr>
          <w:ilvl w:val="2"/>
          <w:numId w:val="11"/>
        </w:numPr>
        <w:jc w:val="left"/>
      </w:pPr>
      <w:r>
        <w:t>Chứa danh mục loại sản phẩm để khách hàng dễ dàng tìm kiếm sản phẩm theo từng loại</w:t>
      </w:r>
    </w:p>
    <w:p w:rsidR="00335E26" w:rsidRDefault="00335E26" w:rsidP="00335E26">
      <w:pPr>
        <w:pStyle w:val="ListParagraph"/>
        <w:numPr>
          <w:ilvl w:val="2"/>
          <w:numId w:val="11"/>
        </w:numPr>
        <w:jc w:val="left"/>
      </w:pPr>
      <w:r>
        <w:t xml:space="preserve">Tìm kiếm sản phẩm theo tên </w:t>
      </w:r>
    </w:p>
    <w:p w:rsidR="00335E26" w:rsidRDefault="00335E26" w:rsidP="00335E26">
      <w:pPr>
        <w:pStyle w:val="ListParagraph"/>
        <w:numPr>
          <w:ilvl w:val="2"/>
          <w:numId w:val="11"/>
        </w:numPr>
        <w:jc w:val="left"/>
      </w:pPr>
      <w:r>
        <w:t>Hiển thị danh sách các mặt hàng được quan tâm nhiều nhất</w:t>
      </w:r>
    </w:p>
    <w:p w:rsidR="00335E26" w:rsidRDefault="00335E26" w:rsidP="00335E26">
      <w:pPr>
        <w:pStyle w:val="ListParagraph"/>
        <w:numPr>
          <w:ilvl w:val="2"/>
          <w:numId w:val="11"/>
        </w:numPr>
        <w:jc w:val="left"/>
      </w:pPr>
      <w:r>
        <w:t>Đăng nhập/ thông tin người tiêu dùng sau khi đã đăng nhập</w:t>
      </w:r>
    </w:p>
    <w:p w:rsidR="00335E26" w:rsidRDefault="00335E26" w:rsidP="00335E26">
      <w:pPr>
        <w:pStyle w:val="ListParagraph"/>
        <w:numPr>
          <w:ilvl w:val="1"/>
          <w:numId w:val="11"/>
        </w:numPr>
        <w:jc w:val="left"/>
      </w:pPr>
      <w:r>
        <w:t>Trang chính của website</w:t>
      </w:r>
    </w:p>
    <w:p w:rsidR="00335E26" w:rsidRDefault="00335E26" w:rsidP="00335E26">
      <w:pPr>
        <w:pStyle w:val="ListParagraph"/>
        <w:ind w:left="2160"/>
      </w:pPr>
      <w:r>
        <w:t>Trừng bày các mặt hàng đặc biệt được nhân viên quản trị chỉ định. Các mặt hàng đặc biệt có thể được trưng bày theo cách nào đó sao cho dễ nhìn (có thể sử dụng slideshow)</w:t>
      </w:r>
    </w:p>
    <w:p w:rsidR="00335E26" w:rsidRDefault="00335E26" w:rsidP="00335E26">
      <w:pPr>
        <w:pStyle w:val="ListParagraph"/>
        <w:numPr>
          <w:ilvl w:val="1"/>
          <w:numId w:val="11"/>
        </w:numPr>
        <w:jc w:val="left"/>
      </w:pPr>
      <w:r>
        <w:t>Trang trưng bày sản phẩm</w:t>
      </w:r>
    </w:p>
    <w:p w:rsidR="00335E26" w:rsidRDefault="00335E26" w:rsidP="00335E26">
      <w:pPr>
        <w:pStyle w:val="ListParagraph"/>
        <w:numPr>
          <w:ilvl w:val="1"/>
          <w:numId w:val="11"/>
        </w:numPr>
        <w:jc w:val="left"/>
      </w:pPr>
      <w:r>
        <w:t xml:space="preserve">Khi người dùng chọn loại hàng howacj tìm kiếm theo tên thì danh sách sản phẩm thỏa mãn yêu cầu được hiện ra. Mỗi mặt hàng cần hiển thị hình ảnh, tên, đơn giá và giảm giá nếu có. Khi </w:t>
      </w:r>
      <w:r>
        <w:lastRenderedPageBreak/>
        <w:t>người dùng nhấp vào hình của sản phẩm thì sẽ chuyển đến trang hiển thị chi tiết hàng hóa đồng thời tăng số lần xem.</w:t>
      </w:r>
    </w:p>
    <w:p w:rsidR="00335E26" w:rsidRDefault="00335E26" w:rsidP="00335E26">
      <w:pPr>
        <w:pStyle w:val="ListParagraph"/>
        <w:numPr>
          <w:ilvl w:val="1"/>
          <w:numId w:val="11"/>
        </w:numPr>
        <w:jc w:val="left"/>
      </w:pPr>
      <w:r w:rsidRPr="00335E26">
        <w:t xml:space="preserve"> </w:t>
      </w:r>
      <w:r>
        <w:t>Chi tiết sản phẩm</w:t>
      </w:r>
    </w:p>
    <w:p w:rsidR="00335E26" w:rsidRDefault="00335E26" w:rsidP="00335E26">
      <w:pPr>
        <w:pStyle w:val="ListParagraph"/>
        <w:ind w:left="2160"/>
      </w:pPr>
      <w:r>
        <w:t>Yêu cầu của trang web này như sau</w:t>
      </w:r>
    </w:p>
    <w:p w:rsidR="00335E26" w:rsidRDefault="00335E26" w:rsidP="00335E26">
      <w:pPr>
        <w:pStyle w:val="ListParagraph"/>
        <w:numPr>
          <w:ilvl w:val="2"/>
          <w:numId w:val="11"/>
        </w:numPr>
        <w:jc w:val="left"/>
      </w:pPr>
      <w:r>
        <w:t>Thông tin chi tiết của mặt hàng được chọn</w:t>
      </w:r>
    </w:p>
    <w:p w:rsidR="00335E26" w:rsidRDefault="00335E26" w:rsidP="00335E26">
      <w:pPr>
        <w:pStyle w:val="ListParagraph"/>
        <w:numPr>
          <w:ilvl w:val="2"/>
          <w:numId w:val="11"/>
        </w:numPr>
        <w:jc w:val="left"/>
      </w:pPr>
      <w:r>
        <w:t>Danh sách các mặt hàng cùng loại với mặt hàng dược chọn</w:t>
      </w:r>
    </w:p>
    <w:p w:rsidR="00335E26" w:rsidRDefault="00335E26" w:rsidP="00335E26">
      <w:pPr>
        <w:pStyle w:val="ListParagraph"/>
        <w:numPr>
          <w:ilvl w:val="2"/>
          <w:numId w:val="11"/>
        </w:numPr>
        <w:jc w:val="left"/>
      </w:pPr>
      <w:r>
        <w:t>Cho phép khách hàng gửi bình luận về sản phẩm</w:t>
      </w:r>
    </w:p>
    <w:p w:rsidR="00335E26" w:rsidRDefault="00335E26" w:rsidP="00335E26">
      <w:pPr>
        <w:pStyle w:val="ListParagraph"/>
        <w:numPr>
          <w:ilvl w:val="1"/>
          <w:numId w:val="11"/>
        </w:numPr>
        <w:jc w:val="left"/>
      </w:pPr>
      <w:r>
        <w:t>Các trang quản lý tài khoản sử dụng</w:t>
      </w:r>
    </w:p>
    <w:p w:rsidR="00335E26" w:rsidRDefault="00335E26" w:rsidP="00335E26">
      <w:pPr>
        <w:pStyle w:val="ListParagraph"/>
        <w:numPr>
          <w:ilvl w:val="2"/>
          <w:numId w:val="11"/>
        </w:numPr>
        <w:jc w:val="left"/>
      </w:pPr>
      <w:r>
        <w:t>Đăng nhập</w:t>
      </w:r>
    </w:p>
    <w:p w:rsidR="00335E26" w:rsidRDefault="00335E26" w:rsidP="00335E26">
      <w:pPr>
        <w:pStyle w:val="ListParagraph"/>
        <w:numPr>
          <w:ilvl w:val="2"/>
          <w:numId w:val="11"/>
        </w:numPr>
        <w:jc w:val="left"/>
      </w:pPr>
      <w:r>
        <w:t>Đăng ký</w:t>
      </w:r>
    </w:p>
    <w:p w:rsidR="00335E26" w:rsidRDefault="00335E26" w:rsidP="00335E26">
      <w:pPr>
        <w:pStyle w:val="ListParagraph"/>
        <w:numPr>
          <w:ilvl w:val="2"/>
          <w:numId w:val="11"/>
        </w:numPr>
        <w:jc w:val="left"/>
      </w:pPr>
      <w:r>
        <w:t>Quên mật khẩu</w:t>
      </w:r>
    </w:p>
    <w:p w:rsidR="00335E26" w:rsidRDefault="00335E26" w:rsidP="00335E26">
      <w:pPr>
        <w:pStyle w:val="ListParagraph"/>
        <w:numPr>
          <w:ilvl w:val="2"/>
          <w:numId w:val="11"/>
        </w:numPr>
        <w:jc w:val="left"/>
      </w:pPr>
      <w:r>
        <w:t>Đổi mật khẩu</w:t>
      </w:r>
    </w:p>
    <w:p w:rsidR="00335E26" w:rsidRDefault="00335E26" w:rsidP="00335E26">
      <w:pPr>
        <w:pStyle w:val="ListParagraph"/>
        <w:numPr>
          <w:ilvl w:val="2"/>
          <w:numId w:val="11"/>
        </w:numPr>
        <w:jc w:val="left"/>
      </w:pPr>
      <w:r>
        <w:t>Cập nhật thông tin tài khoản</w:t>
      </w:r>
    </w:p>
    <w:p w:rsidR="00C10EF2" w:rsidRPr="00C10EF2" w:rsidRDefault="00C10EF2" w:rsidP="00C10EF2">
      <w:pPr>
        <w:pStyle w:val="NormalWeb"/>
        <w:numPr>
          <w:ilvl w:val="0"/>
          <w:numId w:val="12"/>
        </w:numPr>
        <w:spacing w:before="0" w:beforeAutospacing="0" w:after="160" w:afterAutospacing="0"/>
      </w:pPr>
      <w:r w:rsidRPr="00C10EF2">
        <w:rPr>
          <w:b/>
          <w:color w:val="000000"/>
          <w:sz w:val="28"/>
          <w:szCs w:val="28"/>
        </w:rPr>
        <w:t>Website b</w:t>
      </w:r>
      <w:r>
        <w:rPr>
          <w:b/>
          <w:color w:val="000000"/>
          <w:sz w:val="28"/>
          <w:szCs w:val="28"/>
        </w:rPr>
        <w:t>án hàng dành cho người quản trị</w:t>
      </w:r>
    </w:p>
    <w:p w:rsidR="00C10EF2" w:rsidRDefault="00C10EF2" w:rsidP="00C10EF2">
      <w:pPr>
        <w:pStyle w:val="NormalWeb"/>
        <w:numPr>
          <w:ilvl w:val="0"/>
          <w:numId w:val="13"/>
        </w:numPr>
        <w:spacing w:before="0" w:beforeAutospacing="0" w:after="160" w:afterAutospacing="0"/>
      </w:pPr>
      <w:r>
        <w:t>Các trang quản lý</w:t>
      </w:r>
    </w:p>
    <w:p w:rsidR="00C10EF2" w:rsidRDefault="00C10EF2" w:rsidP="00C10EF2">
      <w:pPr>
        <w:pStyle w:val="NormalWeb"/>
        <w:spacing w:before="0" w:beforeAutospacing="0" w:after="160" w:afterAutospacing="0"/>
        <w:ind w:left="1080"/>
      </w:pPr>
      <w:r>
        <w:t>Các trang này cần được trang bị các chức năng xem, thêm, sửa, xóa, sửa, tìm kiếm và trang một cách hợp lý</w:t>
      </w:r>
    </w:p>
    <w:p w:rsidR="00C10EF2" w:rsidRDefault="00C10EF2" w:rsidP="00C10EF2">
      <w:pPr>
        <w:pStyle w:val="NormalWeb"/>
        <w:numPr>
          <w:ilvl w:val="2"/>
          <w:numId w:val="12"/>
        </w:numPr>
        <w:spacing w:before="0" w:beforeAutospacing="0" w:after="160" w:afterAutospacing="0"/>
      </w:pPr>
      <w:r>
        <w:t>Quản lý hàng hóa</w:t>
      </w:r>
    </w:p>
    <w:p w:rsidR="00C10EF2" w:rsidRDefault="00C10EF2" w:rsidP="00C10EF2">
      <w:pPr>
        <w:pStyle w:val="NormalWeb"/>
        <w:numPr>
          <w:ilvl w:val="2"/>
          <w:numId w:val="12"/>
        </w:numPr>
        <w:spacing w:before="0" w:beforeAutospacing="0" w:after="160" w:afterAutospacing="0"/>
      </w:pPr>
      <w:r>
        <w:t>Quản lý loại hàng</w:t>
      </w:r>
    </w:p>
    <w:p w:rsidR="00C10EF2" w:rsidRDefault="00C10EF2" w:rsidP="00C10EF2">
      <w:pPr>
        <w:pStyle w:val="NormalWeb"/>
        <w:numPr>
          <w:ilvl w:val="2"/>
          <w:numId w:val="12"/>
        </w:numPr>
        <w:spacing w:before="0" w:beforeAutospacing="0" w:after="160" w:afterAutospacing="0"/>
      </w:pPr>
      <w:r>
        <w:t>Quản lý khách hàng</w:t>
      </w:r>
    </w:p>
    <w:p w:rsidR="00C10EF2" w:rsidRDefault="00C10EF2" w:rsidP="00C10EF2">
      <w:pPr>
        <w:pStyle w:val="NormalWeb"/>
        <w:numPr>
          <w:ilvl w:val="2"/>
          <w:numId w:val="12"/>
        </w:numPr>
        <w:spacing w:before="0" w:beforeAutospacing="0" w:after="160" w:afterAutospacing="0"/>
      </w:pPr>
      <w:r>
        <w:t>Quản lý bình luận về hàng hóa</w:t>
      </w:r>
    </w:p>
    <w:p w:rsidR="00C10EF2" w:rsidRDefault="00C10EF2" w:rsidP="00C10EF2">
      <w:pPr>
        <w:pStyle w:val="NormalWeb"/>
        <w:numPr>
          <w:ilvl w:val="0"/>
          <w:numId w:val="13"/>
        </w:numPr>
        <w:spacing w:before="0" w:beforeAutospacing="0" w:after="160" w:afterAutospacing="0"/>
      </w:pPr>
      <w:r>
        <w:t>Tổng hợp thống kê</w:t>
      </w:r>
    </w:p>
    <w:p w:rsidR="00C10EF2" w:rsidRDefault="00C10EF2" w:rsidP="00C10EF2">
      <w:pPr>
        <w:pStyle w:val="NormalWeb"/>
        <w:numPr>
          <w:ilvl w:val="1"/>
          <w:numId w:val="13"/>
        </w:numPr>
        <w:spacing w:before="0" w:beforeAutospacing="0" w:after="160" w:afterAutospacing="0"/>
      </w:pPr>
      <w:r>
        <w:t>Thống kê hàng hóa theo loại, cho phép hiển thị dưới dạng biểu đồ</w:t>
      </w:r>
    </w:p>
    <w:p w:rsidR="00C10EF2" w:rsidRDefault="00C10EF2" w:rsidP="00C10EF2">
      <w:pPr>
        <w:pStyle w:val="NormalWeb"/>
        <w:numPr>
          <w:ilvl w:val="1"/>
          <w:numId w:val="13"/>
        </w:numPr>
        <w:spacing w:before="0" w:beforeAutospacing="0" w:after="160" w:afterAutospacing="0"/>
      </w:pPr>
      <w:r>
        <w:t>Thống kê bình luận theo hàng hóa</w:t>
      </w:r>
    </w:p>
    <w:p w:rsidR="00C10EF2" w:rsidRDefault="00C10EF2" w:rsidP="00C10EF2">
      <w:pPr>
        <w:pStyle w:val="NormalWeb"/>
        <w:numPr>
          <w:ilvl w:val="0"/>
          <w:numId w:val="12"/>
        </w:numPr>
        <w:spacing w:before="0" w:beforeAutospacing="0" w:after="160" w:afterAutospacing="0"/>
        <w:rPr>
          <w:b/>
        </w:rPr>
      </w:pPr>
      <w:r w:rsidRPr="00C10EF2">
        <w:rPr>
          <w:b/>
        </w:rPr>
        <w:t>Yêu cầu về bảo mật</w:t>
      </w:r>
    </w:p>
    <w:p w:rsidR="00C10EF2" w:rsidRDefault="00C10EF2" w:rsidP="00C10EF2">
      <w:pPr>
        <w:pStyle w:val="NormalWeb"/>
        <w:numPr>
          <w:ilvl w:val="1"/>
          <w:numId w:val="12"/>
        </w:numPr>
        <w:spacing w:before="0" w:beforeAutospacing="0" w:after="160" w:afterAutospacing="0"/>
      </w:pPr>
      <w:r>
        <w:t xml:space="preserve">Tất cả các </w:t>
      </w:r>
      <w:r w:rsidRPr="00C10EF2">
        <w:t>form nhập phải được kiểm soát dữ liệu</w:t>
      </w:r>
      <w:r>
        <w:t xml:space="preserve"> một cách hợp lý</w:t>
      </w:r>
    </w:p>
    <w:p w:rsidR="00C10EF2" w:rsidRDefault="00C10EF2" w:rsidP="00C10EF2">
      <w:pPr>
        <w:pStyle w:val="NormalWeb"/>
        <w:numPr>
          <w:ilvl w:val="1"/>
          <w:numId w:val="12"/>
        </w:numPr>
        <w:spacing w:before="0" w:beforeAutospacing="0" w:after="160" w:afterAutospacing="0"/>
      </w:pPr>
      <w:r>
        <w:t>Khách hàng chưa đăng nhập không được phép gửi bình luận về hàng hóa cũng như đổi mật khẩu, cập nhật thông tin tài khoản</w:t>
      </w:r>
    </w:p>
    <w:p w:rsidR="00C10EF2" w:rsidRDefault="00C10EF2" w:rsidP="00C10EF2">
      <w:pPr>
        <w:pStyle w:val="NormalWeb"/>
        <w:numPr>
          <w:ilvl w:val="1"/>
          <w:numId w:val="12"/>
        </w:numPr>
        <w:spacing w:before="0" w:beforeAutospacing="0" w:after="160" w:afterAutospacing="0"/>
      </w:pPr>
      <w:r>
        <w:t>Chỉ có các nhân viên quản trị mới được phép thực hiện các chức năng quản trị</w:t>
      </w:r>
    </w:p>
    <w:p w:rsidR="00C10EF2" w:rsidRPr="00C10EF2" w:rsidRDefault="00C10EF2" w:rsidP="00C10EF2">
      <w:pPr>
        <w:pStyle w:val="NormalWeb"/>
        <w:numPr>
          <w:ilvl w:val="0"/>
          <w:numId w:val="12"/>
        </w:numPr>
        <w:spacing w:before="0" w:beforeAutospacing="0" w:after="160" w:afterAutospacing="0"/>
        <w:rPr>
          <w:b/>
        </w:rPr>
      </w:pPr>
      <w:r w:rsidRPr="00C10EF2">
        <w:rPr>
          <w:b/>
        </w:rPr>
        <w:t>Yêu cầu về môi trường công nghệ</w:t>
      </w:r>
    </w:p>
    <w:p w:rsidR="00C10EF2" w:rsidRPr="00C10EF2" w:rsidRDefault="00C10EF2" w:rsidP="00C10EF2">
      <w:pPr>
        <w:pStyle w:val="NormalWeb"/>
        <w:numPr>
          <w:ilvl w:val="1"/>
          <w:numId w:val="12"/>
        </w:numPr>
        <w:spacing w:before="0" w:beforeAutospacing="0" w:after="160" w:afterAutospacing="0"/>
      </w:pPr>
      <w:r>
        <w:t>Website phải được xây dựng với PHP và MySQL</w:t>
      </w:r>
    </w:p>
    <w:p w:rsidR="009C2641" w:rsidRDefault="009C2641" w:rsidP="00335E26"/>
    <w:p w:rsidR="009C2641" w:rsidRDefault="00335E26">
      <w:pPr>
        <w:pStyle w:val="Heading2"/>
        <w:numPr>
          <w:ilvl w:val="1"/>
          <w:numId w:val="9"/>
        </w:numPr>
      </w:pPr>
      <w:bookmarkStart w:id="7" w:name="_Toc166421911"/>
      <w:r>
        <w:lastRenderedPageBreak/>
        <w:t>Lập kế hoạch dự án</w:t>
      </w:r>
      <w:bookmarkEnd w:id="7"/>
    </w:p>
    <w:tbl>
      <w:tblPr>
        <w:tblStyle w:val="a0"/>
        <w:tblW w:w="97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3870"/>
        <w:gridCol w:w="1620"/>
        <w:gridCol w:w="1620"/>
        <w:gridCol w:w="1965"/>
      </w:tblGrid>
      <w:tr w:rsidR="009C2641" w:rsidTr="00D555A5">
        <w:tc>
          <w:tcPr>
            <w:tcW w:w="625"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3870" w:type="dxa"/>
            <w:shd w:val="clear" w:color="auto" w:fill="F2F2F2"/>
          </w:tcPr>
          <w:p w:rsidR="009C2641" w:rsidRDefault="00335E26">
            <w:pPr>
              <w:rPr>
                <w:rFonts w:ascii="Times" w:eastAsia="Times" w:hAnsi="Times" w:cs="Times"/>
                <w:b/>
                <w:smallCaps/>
                <w:sz w:val="24"/>
                <w:szCs w:val="24"/>
              </w:rPr>
            </w:pPr>
            <w:r>
              <w:rPr>
                <w:rFonts w:ascii="Times" w:eastAsia="Times" w:hAnsi="Times" w:cs="Times"/>
                <w:b/>
                <w:smallCaps/>
                <w:sz w:val="24"/>
                <w:szCs w:val="24"/>
              </w:rPr>
              <w:t>Hạng mục</w:t>
            </w:r>
          </w:p>
        </w:tc>
        <w:tc>
          <w:tcPr>
            <w:tcW w:w="1620" w:type="dxa"/>
            <w:shd w:val="clear" w:color="auto" w:fill="F2F2F2"/>
          </w:tcPr>
          <w:p w:rsidR="009C2641" w:rsidRDefault="00335E26">
            <w:pPr>
              <w:rPr>
                <w:rFonts w:ascii="Times" w:eastAsia="Times" w:hAnsi="Times" w:cs="Times"/>
                <w:b/>
                <w:smallCaps/>
                <w:sz w:val="24"/>
                <w:szCs w:val="24"/>
              </w:rPr>
            </w:pPr>
            <w:r>
              <w:rPr>
                <w:rFonts w:ascii="Times" w:eastAsia="Times" w:hAnsi="Times" w:cs="Times"/>
                <w:b/>
                <w:smallCaps/>
                <w:sz w:val="24"/>
                <w:szCs w:val="24"/>
              </w:rPr>
              <w:t>Bắt đầu</w:t>
            </w:r>
          </w:p>
        </w:tc>
        <w:tc>
          <w:tcPr>
            <w:tcW w:w="1620" w:type="dxa"/>
            <w:shd w:val="clear" w:color="auto" w:fill="F2F2F2"/>
          </w:tcPr>
          <w:p w:rsidR="009C2641" w:rsidRDefault="00335E26">
            <w:pPr>
              <w:rPr>
                <w:rFonts w:ascii="Times" w:eastAsia="Times" w:hAnsi="Times" w:cs="Times"/>
                <w:b/>
                <w:smallCaps/>
                <w:sz w:val="24"/>
                <w:szCs w:val="24"/>
              </w:rPr>
            </w:pPr>
            <w:r>
              <w:rPr>
                <w:rFonts w:ascii="Times" w:eastAsia="Times" w:hAnsi="Times" w:cs="Times"/>
                <w:b/>
                <w:smallCaps/>
                <w:sz w:val="24"/>
                <w:szCs w:val="24"/>
              </w:rPr>
              <w:t>Kết thúc</w:t>
            </w:r>
          </w:p>
        </w:tc>
        <w:tc>
          <w:tcPr>
            <w:tcW w:w="1965" w:type="dxa"/>
            <w:shd w:val="clear" w:color="auto" w:fill="F2F2F2"/>
          </w:tcPr>
          <w:p w:rsidR="009C2641" w:rsidRDefault="00335E26" w:rsidP="00D555A5">
            <w:pPr>
              <w:ind w:right="-581"/>
              <w:rPr>
                <w:rFonts w:ascii="Times" w:eastAsia="Times" w:hAnsi="Times" w:cs="Times"/>
                <w:b/>
                <w:smallCaps/>
                <w:sz w:val="24"/>
                <w:szCs w:val="24"/>
              </w:rPr>
            </w:pPr>
            <w:r>
              <w:rPr>
                <w:rFonts w:ascii="Times" w:eastAsia="Times" w:hAnsi="Times" w:cs="Times"/>
                <w:b/>
                <w:smallCaps/>
                <w:sz w:val="24"/>
                <w:szCs w:val="24"/>
              </w:rPr>
              <w:t>Kết quả</w:t>
            </w:r>
          </w:p>
        </w:tc>
      </w:tr>
      <w:tr w:rsidR="009C2641" w:rsidTr="00D555A5">
        <w:tc>
          <w:tcPr>
            <w:tcW w:w="625" w:type="dxa"/>
          </w:tcPr>
          <w:p w:rsidR="009C2641" w:rsidRDefault="00335E26">
            <w:pPr>
              <w:jc w:val="center"/>
              <w:rPr>
                <w:sz w:val="24"/>
                <w:szCs w:val="24"/>
              </w:rPr>
            </w:pPr>
            <w:r>
              <w:rPr>
                <w:sz w:val="24"/>
                <w:szCs w:val="24"/>
              </w:rPr>
              <w:t>1</w:t>
            </w:r>
          </w:p>
        </w:tc>
        <w:tc>
          <w:tcPr>
            <w:tcW w:w="3870" w:type="dxa"/>
          </w:tcPr>
          <w:p w:rsidR="009C2641" w:rsidRDefault="00754FCE">
            <w:pPr>
              <w:rPr>
                <w:sz w:val="24"/>
                <w:szCs w:val="24"/>
              </w:rPr>
            </w:pPr>
            <w:r>
              <w:rPr>
                <w:sz w:val="24"/>
                <w:szCs w:val="24"/>
              </w:rPr>
              <w:t>Giới thiệu dự án</w:t>
            </w:r>
          </w:p>
        </w:tc>
        <w:tc>
          <w:tcPr>
            <w:tcW w:w="1620" w:type="dxa"/>
          </w:tcPr>
          <w:p w:rsidR="009C2641" w:rsidRDefault="00FB10E5">
            <w:pPr>
              <w:rPr>
                <w:sz w:val="24"/>
                <w:szCs w:val="24"/>
              </w:rPr>
            </w:pPr>
            <w:r>
              <w:rPr>
                <w:sz w:val="24"/>
                <w:szCs w:val="24"/>
              </w:rPr>
              <w:t>6/05/2024</w:t>
            </w:r>
          </w:p>
        </w:tc>
        <w:tc>
          <w:tcPr>
            <w:tcW w:w="1620" w:type="dxa"/>
          </w:tcPr>
          <w:p w:rsidR="009C2641" w:rsidRDefault="00D555A5">
            <w:pPr>
              <w:rPr>
                <w:sz w:val="24"/>
                <w:szCs w:val="24"/>
              </w:rPr>
            </w:pPr>
            <w:r>
              <w:rPr>
                <w:sz w:val="24"/>
                <w:szCs w:val="24"/>
              </w:rPr>
              <w:t>8</w:t>
            </w:r>
            <w:r w:rsidR="00FB10E5">
              <w:rPr>
                <w:sz w:val="24"/>
                <w:szCs w:val="24"/>
              </w:rPr>
              <w:t>/05/2024</w:t>
            </w:r>
          </w:p>
        </w:tc>
        <w:tc>
          <w:tcPr>
            <w:tcW w:w="1965" w:type="dxa"/>
          </w:tcPr>
          <w:p w:rsidR="009C2641" w:rsidRDefault="00335E26" w:rsidP="00D555A5">
            <w:pPr>
              <w:ind w:right="-581"/>
              <w:rPr>
                <w:sz w:val="24"/>
                <w:szCs w:val="24"/>
              </w:rPr>
            </w:pPr>
            <w:r>
              <w:rPr>
                <w:sz w:val="24"/>
                <w:szCs w:val="24"/>
              </w:rPr>
              <w:t>Hoàn thành</w:t>
            </w:r>
          </w:p>
        </w:tc>
      </w:tr>
      <w:tr w:rsidR="009C2641" w:rsidTr="00D555A5">
        <w:tc>
          <w:tcPr>
            <w:tcW w:w="625" w:type="dxa"/>
          </w:tcPr>
          <w:p w:rsidR="009C2641" w:rsidRDefault="00335E26">
            <w:pPr>
              <w:jc w:val="center"/>
              <w:rPr>
                <w:sz w:val="24"/>
                <w:szCs w:val="24"/>
              </w:rPr>
            </w:pPr>
            <w:r>
              <w:rPr>
                <w:sz w:val="24"/>
                <w:szCs w:val="24"/>
              </w:rPr>
              <w:t>2</w:t>
            </w:r>
          </w:p>
        </w:tc>
        <w:tc>
          <w:tcPr>
            <w:tcW w:w="3870" w:type="dxa"/>
          </w:tcPr>
          <w:p w:rsidR="009C2641" w:rsidRDefault="00754FCE">
            <w:pPr>
              <w:rPr>
                <w:sz w:val="24"/>
                <w:szCs w:val="24"/>
              </w:rPr>
            </w:pPr>
            <w:r>
              <w:rPr>
                <w:sz w:val="24"/>
                <w:szCs w:val="24"/>
              </w:rPr>
              <w:t>Phân tích yêu cầu khách hàng</w:t>
            </w:r>
          </w:p>
        </w:tc>
        <w:tc>
          <w:tcPr>
            <w:tcW w:w="1620" w:type="dxa"/>
          </w:tcPr>
          <w:p w:rsidR="009C2641" w:rsidRDefault="00800889">
            <w:pPr>
              <w:rPr>
                <w:sz w:val="24"/>
                <w:szCs w:val="24"/>
              </w:rPr>
            </w:pPr>
            <w:r>
              <w:rPr>
                <w:sz w:val="24"/>
                <w:szCs w:val="24"/>
              </w:rPr>
              <w:t>9/05/2024</w:t>
            </w:r>
          </w:p>
        </w:tc>
        <w:tc>
          <w:tcPr>
            <w:tcW w:w="1620" w:type="dxa"/>
          </w:tcPr>
          <w:p w:rsidR="009C2641" w:rsidRDefault="00800889">
            <w:pPr>
              <w:rPr>
                <w:sz w:val="24"/>
                <w:szCs w:val="24"/>
              </w:rPr>
            </w:pPr>
            <w:r>
              <w:rPr>
                <w:sz w:val="24"/>
                <w:szCs w:val="24"/>
              </w:rPr>
              <w:t>13/05/2024</w:t>
            </w:r>
          </w:p>
        </w:tc>
        <w:tc>
          <w:tcPr>
            <w:tcW w:w="1965" w:type="dxa"/>
          </w:tcPr>
          <w:p w:rsidR="009C2641" w:rsidRDefault="00335E26" w:rsidP="00D555A5">
            <w:pPr>
              <w:ind w:right="-581"/>
              <w:rPr>
                <w:sz w:val="24"/>
                <w:szCs w:val="24"/>
              </w:rPr>
            </w:pPr>
            <w:r>
              <w:rPr>
                <w:sz w:val="24"/>
                <w:szCs w:val="24"/>
              </w:rPr>
              <w:t>Hoàn thành</w:t>
            </w:r>
          </w:p>
        </w:tc>
      </w:tr>
      <w:tr w:rsidR="00D555A5" w:rsidTr="00D555A5">
        <w:tc>
          <w:tcPr>
            <w:tcW w:w="625" w:type="dxa"/>
          </w:tcPr>
          <w:p w:rsidR="00D555A5" w:rsidRDefault="00D555A5">
            <w:pPr>
              <w:jc w:val="center"/>
              <w:rPr>
                <w:sz w:val="24"/>
                <w:szCs w:val="24"/>
              </w:rPr>
            </w:pPr>
            <w:r>
              <w:rPr>
                <w:sz w:val="24"/>
                <w:szCs w:val="24"/>
              </w:rPr>
              <w:t>2.1</w:t>
            </w:r>
          </w:p>
        </w:tc>
        <w:tc>
          <w:tcPr>
            <w:tcW w:w="3870" w:type="dxa"/>
          </w:tcPr>
          <w:p w:rsidR="00D555A5" w:rsidRDefault="00D555A5">
            <w:pPr>
              <w:rPr>
                <w:sz w:val="24"/>
                <w:szCs w:val="24"/>
              </w:rPr>
            </w:pPr>
            <w:r>
              <w:rPr>
                <w:sz w:val="24"/>
                <w:szCs w:val="24"/>
              </w:rPr>
              <w:t>Vẽ sơ đồ use case</w:t>
            </w:r>
          </w:p>
        </w:tc>
        <w:tc>
          <w:tcPr>
            <w:tcW w:w="1620" w:type="dxa"/>
          </w:tcPr>
          <w:p w:rsidR="00D555A5" w:rsidRDefault="00D555A5">
            <w:pPr>
              <w:rPr>
                <w:sz w:val="24"/>
                <w:szCs w:val="24"/>
              </w:rPr>
            </w:pPr>
            <w:r>
              <w:rPr>
                <w:sz w:val="24"/>
                <w:szCs w:val="24"/>
              </w:rPr>
              <w:t>9/05/2024</w:t>
            </w:r>
          </w:p>
        </w:tc>
        <w:tc>
          <w:tcPr>
            <w:tcW w:w="1620" w:type="dxa"/>
          </w:tcPr>
          <w:p w:rsidR="00D555A5" w:rsidRDefault="00D555A5">
            <w:pPr>
              <w:rPr>
                <w:sz w:val="24"/>
                <w:szCs w:val="24"/>
              </w:rPr>
            </w:pPr>
            <w:r>
              <w:rPr>
                <w:sz w:val="24"/>
                <w:szCs w:val="24"/>
              </w:rPr>
              <w:t>10/05/2024</w:t>
            </w:r>
          </w:p>
        </w:tc>
        <w:tc>
          <w:tcPr>
            <w:tcW w:w="1965" w:type="dxa"/>
          </w:tcPr>
          <w:p w:rsidR="00D555A5" w:rsidRDefault="00D555A5" w:rsidP="00D555A5">
            <w:pPr>
              <w:ind w:right="-581"/>
              <w:rPr>
                <w:sz w:val="24"/>
                <w:szCs w:val="24"/>
              </w:rPr>
            </w:pPr>
            <w:r>
              <w:rPr>
                <w:sz w:val="24"/>
                <w:szCs w:val="24"/>
              </w:rPr>
              <w:t>Hoàn thành</w:t>
            </w:r>
          </w:p>
        </w:tc>
      </w:tr>
      <w:tr w:rsidR="00D555A5" w:rsidTr="00D555A5">
        <w:tc>
          <w:tcPr>
            <w:tcW w:w="625" w:type="dxa"/>
          </w:tcPr>
          <w:p w:rsidR="00D555A5" w:rsidRDefault="00D555A5">
            <w:pPr>
              <w:jc w:val="center"/>
              <w:rPr>
                <w:sz w:val="24"/>
                <w:szCs w:val="24"/>
              </w:rPr>
            </w:pPr>
            <w:r>
              <w:rPr>
                <w:sz w:val="24"/>
                <w:szCs w:val="24"/>
              </w:rPr>
              <w:t>2.2</w:t>
            </w:r>
          </w:p>
        </w:tc>
        <w:tc>
          <w:tcPr>
            <w:tcW w:w="3870" w:type="dxa"/>
          </w:tcPr>
          <w:p w:rsidR="00D555A5" w:rsidRDefault="00D555A5">
            <w:pPr>
              <w:rPr>
                <w:sz w:val="24"/>
                <w:szCs w:val="24"/>
              </w:rPr>
            </w:pPr>
            <w:r>
              <w:rPr>
                <w:sz w:val="24"/>
                <w:szCs w:val="24"/>
              </w:rPr>
              <w:t>Đặc tả yêu cầu hệ thống (SRS)</w:t>
            </w:r>
          </w:p>
        </w:tc>
        <w:tc>
          <w:tcPr>
            <w:tcW w:w="1620" w:type="dxa"/>
          </w:tcPr>
          <w:p w:rsidR="00D555A5" w:rsidRDefault="00D555A5">
            <w:pPr>
              <w:rPr>
                <w:sz w:val="24"/>
                <w:szCs w:val="24"/>
              </w:rPr>
            </w:pPr>
            <w:r>
              <w:rPr>
                <w:sz w:val="24"/>
                <w:szCs w:val="24"/>
              </w:rPr>
              <w:t>9/05/2024</w:t>
            </w:r>
          </w:p>
        </w:tc>
        <w:tc>
          <w:tcPr>
            <w:tcW w:w="1620" w:type="dxa"/>
          </w:tcPr>
          <w:p w:rsidR="00D555A5" w:rsidRDefault="00D555A5">
            <w:pPr>
              <w:rPr>
                <w:sz w:val="24"/>
                <w:szCs w:val="24"/>
              </w:rPr>
            </w:pPr>
            <w:r>
              <w:rPr>
                <w:sz w:val="24"/>
                <w:szCs w:val="24"/>
              </w:rPr>
              <w:t>11/05/2024</w:t>
            </w:r>
          </w:p>
        </w:tc>
        <w:tc>
          <w:tcPr>
            <w:tcW w:w="1965" w:type="dxa"/>
          </w:tcPr>
          <w:p w:rsidR="00D555A5" w:rsidRDefault="00D555A5" w:rsidP="00D555A5">
            <w:pPr>
              <w:ind w:right="-581"/>
              <w:rPr>
                <w:sz w:val="24"/>
                <w:szCs w:val="24"/>
              </w:rPr>
            </w:pPr>
            <w:r>
              <w:rPr>
                <w:sz w:val="24"/>
                <w:szCs w:val="24"/>
              </w:rPr>
              <w:t>Hoàn thành</w:t>
            </w:r>
          </w:p>
        </w:tc>
      </w:tr>
      <w:tr w:rsidR="00D555A5" w:rsidTr="00D555A5">
        <w:tc>
          <w:tcPr>
            <w:tcW w:w="625" w:type="dxa"/>
          </w:tcPr>
          <w:p w:rsidR="00D555A5" w:rsidRDefault="00D555A5">
            <w:pPr>
              <w:jc w:val="center"/>
              <w:rPr>
                <w:sz w:val="24"/>
                <w:szCs w:val="24"/>
              </w:rPr>
            </w:pPr>
            <w:r>
              <w:rPr>
                <w:sz w:val="24"/>
                <w:szCs w:val="24"/>
              </w:rPr>
              <w:t>2.3</w:t>
            </w:r>
          </w:p>
        </w:tc>
        <w:tc>
          <w:tcPr>
            <w:tcW w:w="3870" w:type="dxa"/>
          </w:tcPr>
          <w:p w:rsidR="00D555A5" w:rsidRDefault="00D555A5">
            <w:pPr>
              <w:rPr>
                <w:sz w:val="24"/>
                <w:szCs w:val="24"/>
              </w:rPr>
            </w:pPr>
            <w:r w:rsidRPr="00D555A5">
              <w:rPr>
                <w:sz w:val="24"/>
                <w:szCs w:val="24"/>
              </w:rPr>
              <w:t>Sơ đồ triển khai và yêu cầu hệ thống</w:t>
            </w:r>
          </w:p>
        </w:tc>
        <w:tc>
          <w:tcPr>
            <w:tcW w:w="1620" w:type="dxa"/>
          </w:tcPr>
          <w:p w:rsidR="00D555A5" w:rsidRDefault="00D555A5">
            <w:pPr>
              <w:rPr>
                <w:sz w:val="24"/>
                <w:szCs w:val="24"/>
              </w:rPr>
            </w:pPr>
            <w:r>
              <w:rPr>
                <w:sz w:val="24"/>
                <w:szCs w:val="24"/>
              </w:rPr>
              <w:t>12/05/2024</w:t>
            </w:r>
          </w:p>
        </w:tc>
        <w:tc>
          <w:tcPr>
            <w:tcW w:w="1620" w:type="dxa"/>
          </w:tcPr>
          <w:p w:rsidR="00D555A5" w:rsidRDefault="00D555A5">
            <w:pPr>
              <w:rPr>
                <w:sz w:val="24"/>
                <w:szCs w:val="24"/>
              </w:rPr>
            </w:pPr>
            <w:r>
              <w:rPr>
                <w:sz w:val="24"/>
                <w:szCs w:val="24"/>
              </w:rPr>
              <w:t>13/05/2024</w:t>
            </w:r>
          </w:p>
        </w:tc>
        <w:tc>
          <w:tcPr>
            <w:tcW w:w="1965" w:type="dxa"/>
          </w:tcPr>
          <w:p w:rsidR="00D555A5" w:rsidRDefault="00D555A5" w:rsidP="00D555A5">
            <w:pPr>
              <w:ind w:right="-581"/>
              <w:rPr>
                <w:sz w:val="24"/>
                <w:szCs w:val="24"/>
              </w:rPr>
            </w:pPr>
            <w:r>
              <w:rPr>
                <w:sz w:val="24"/>
                <w:szCs w:val="24"/>
              </w:rPr>
              <w:t>Hoàn thành</w:t>
            </w:r>
          </w:p>
        </w:tc>
      </w:tr>
      <w:tr w:rsidR="009C2641" w:rsidTr="00D555A5">
        <w:tc>
          <w:tcPr>
            <w:tcW w:w="625" w:type="dxa"/>
          </w:tcPr>
          <w:p w:rsidR="009C2641" w:rsidRDefault="00335E26">
            <w:pPr>
              <w:jc w:val="center"/>
              <w:rPr>
                <w:sz w:val="24"/>
                <w:szCs w:val="24"/>
              </w:rPr>
            </w:pPr>
            <w:r>
              <w:rPr>
                <w:sz w:val="24"/>
                <w:szCs w:val="24"/>
              </w:rPr>
              <w:t>3</w:t>
            </w:r>
          </w:p>
        </w:tc>
        <w:tc>
          <w:tcPr>
            <w:tcW w:w="3870" w:type="dxa"/>
          </w:tcPr>
          <w:p w:rsidR="009C2641" w:rsidRDefault="00754FCE">
            <w:pPr>
              <w:rPr>
                <w:sz w:val="24"/>
                <w:szCs w:val="24"/>
              </w:rPr>
            </w:pPr>
            <w:r>
              <w:rPr>
                <w:sz w:val="24"/>
                <w:szCs w:val="24"/>
              </w:rPr>
              <w:t>Thiết kế ứng dụng</w:t>
            </w:r>
          </w:p>
        </w:tc>
        <w:tc>
          <w:tcPr>
            <w:tcW w:w="1620" w:type="dxa"/>
          </w:tcPr>
          <w:p w:rsidR="009C2641" w:rsidRDefault="00D555A5">
            <w:pPr>
              <w:rPr>
                <w:sz w:val="24"/>
                <w:szCs w:val="24"/>
              </w:rPr>
            </w:pPr>
            <w:r>
              <w:rPr>
                <w:sz w:val="24"/>
                <w:szCs w:val="24"/>
              </w:rPr>
              <w:t>13/05/2024</w:t>
            </w:r>
          </w:p>
        </w:tc>
        <w:tc>
          <w:tcPr>
            <w:tcW w:w="1620" w:type="dxa"/>
          </w:tcPr>
          <w:p w:rsidR="009C2641" w:rsidRDefault="00CB57FB">
            <w:pPr>
              <w:rPr>
                <w:sz w:val="24"/>
                <w:szCs w:val="24"/>
              </w:rPr>
            </w:pPr>
            <w:r>
              <w:rPr>
                <w:sz w:val="24"/>
                <w:szCs w:val="24"/>
              </w:rPr>
              <w:t>20</w:t>
            </w:r>
            <w:r w:rsidR="00D555A5">
              <w:rPr>
                <w:sz w:val="24"/>
                <w:szCs w:val="24"/>
              </w:rPr>
              <w:t>/05/2024</w:t>
            </w:r>
          </w:p>
        </w:tc>
        <w:tc>
          <w:tcPr>
            <w:tcW w:w="1965" w:type="dxa"/>
          </w:tcPr>
          <w:p w:rsidR="009C2641" w:rsidRDefault="00253C35" w:rsidP="00D555A5">
            <w:pPr>
              <w:ind w:right="-581"/>
              <w:rPr>
                <w:sz w:val="24"/>
                <w:szCs w:val="24"/>
              </w:rPr>
            </w:pPr>
            <w:r>
              <w:rPr>
                <w:sz w:val="24"/>
                <w:szCs w:val="24"/>
              </w:rPr>
              <w:t>H</w:t>
            </w:r>
            <w:r w:rsidR="00D555A5">
              <w:rPr>
                <w:sz w:val="24"/>
                <w:szCs w:val="24"/>
              </w:rPr>
              <w:t>oàn thành</w:t>
            </w:r>
          </w:p>
        </w:tc>
      </w:tr>
      <w:tr w:rsidR="00253C35" w:rsidTr="00D555A5">
        <w:tc>
          <w:tcPr>
            <w:tcW w:w="625" w:type="dxa"/>
          </w:tcPr>
          <w:p w:rsidR="00253C35" w:rsidRDefault="00253C35">
            <w:pPr>
              <w:jc w:val="center"/>
              <w:rPr>
                <w:sz w:val="24"/>
                <w:szCs w:val="24"/>
              </w:rPr>
            </w:pPr>
            <w:r>
              <w:rPr>
                <w:sz w:val="24"/>
                <w:szCs w:val="24"/>
              </w:rPr>
              <w:t>3.1</w:t>
            </w:r>
          </w:p>
        </w:tc>
        <w:tc>
          <w:tcPr>
            <w:tcW w:w="3870" w:type="dxa"/>
          </w:tcPr>
          <w:p w:rsidR="00253C35" w:rsidRDefault="00253C35">
            <w:pPr>
              <w:rPr>
                <w:sz w:val="24"/>
                <w:szCs w:val="24"/>
              </w:rPr>
            </w:pPr>
            <w:r>
              <w:rPr>
                <w:sz w:val="24"/>
                <w:szCs w:val="24"/>
              </w:rPr>
              <w:t>Mô hhinhf công nghệ ứng dụng</w:t>
            </w:r>
          </w:p>
        </w:tc>
        <w:tc>
          <w:tcPr>
            <w:tcW w:w="1620" w:type="dxa"/>
          </w:tcPr>
          <w:p w:rsidR="00253C35" w:rsidRDefault="00253C35">
            <w:pPr>
              <w:rPr>
                <w:sz w:val="24"/>
                <w:szCs w:val="24"/>
              </w:rPr>
            </w:pPr>
            <w:r>
              <w:rPr>
                <w:sz w:val="24"/>
                <w:szCs w:val="24"/>
              </w:rPr>
              <w:t>13/05/2024</w:t>
            </w:r>
          </w:p>
        </w:tc>
        <w:tc>
          <w:tcPr>
            <w:tcW w:w="1620" w:type="dxa"/>
          </w:tcPr>
          <w:p w:rsidR="00253C35" w:rsidRDefault="00253C35">
            <w:pPr>
              <w:rPr>
                <w:sz w:val="24"/>
                <w:szCs w:val="24"/>
              </w:rPr>
            </w:pPr>
            <w:r>
              <w:rPr>
                <w:sz w:val="24"/>
                <w:szCs w:val="24"/>
              </w:rPr>
              <w:t>14/05/2024</w:t>
            </w:r>
          </w:p>
        </w:tc>
        <w:tc>
          <w:tcPr>
            <w:tcW w:w="1965" w:type="dxa"/>
          </w:tcPr>
          <w:p w:rsidR="00253C35" w:rsidRDefault="00253C35" w:rsidP="00D555A5">
            <w:pPr>
              <w:ind w:right="-581"/>
              <w:rPr>
                <w:sz w:val="24"/>
                <w:szCs w:val="24"/>
              </w:rPr>
            </w:pPr>
            <w:r>
              <w:rPr>
                <w:sz w:val="24"/>
                <w:szCs w:val="24"/>
              </w:rPr>
              <w:t>Hoàn thành</w:t>
            </w:r>
          </w:p>
        </w:tc>
      </w:tr>
      <w:tr w:rsidR="00253C35" w:rsidTr="00D555A5">
        <w:tc>
          <w:tcPr>
            <w:tcW w:w="625" w:type="dxa"/>
          </w:tcPr>
          <w:p w:rsidR="00253C35" w:rsidRDefault="00253C35">
            <w:pPr>
              <w:jc w:val="center"/>
              <w:rPr>
                <w:sz w:val="24"/>
                <w:szCs w:val="24"/>
              </w:rPr>
            </w:pPr>
            <w:r>
              <w:rPr>
                <w:sz w:val="24"/>
                <w:szCs w:val="24"/>
              </w:rPr>
              <w:t>3.2</w:t>
            </w:r>
          </w:p>
        </w:tc>
        <w:tc>
          <w:tcPr>
            <w:tcW w:w="3870" w:type="dxa"/>
          </w:tcPr>
          <w:p w:rsidR="00253C35" w:rsidRDefault="00253C35">
            <w:pPr>
              <w:rPr>
                <w:sz w:val="24"/>
                <w:szCs w:val="24"/>
              </w:rPr>
            </w:pPr>
            <w:r>
              <w:rPr>
                <w:sz w:val="24"/>
                <w:szCs w:val="24"/>
              </w:rPr>
              <w:t>Thực thể</w:t>
            </w:r>
          </w:p>
        </w:tc>
        <w:tc>
          <w:tcPr>
            <w:tcW w:w="1620" w:type="dxa"/>
          </w:tcPr>
          <w:p w:rsidR="00253C35" w:rsidRDefault="00253C35">
            <w:pPr>
              <w:rPr>
                <w:sz w:val="24"/>
                <w:szCs w:val="24"/>
              </w:rPr>
            </w:pPr>
            <w:r>
              <w:rPr>
                <w:sz w:val="24"/>
                <w:szCs w:val="24"/>
              </w:rPr>
              <w:t>14/05/2024</w:t>
            </w:r>
          </w:p>
        </w:tc>
        <w:tc>
          <w:tcPr>
            <w:tcW w:w="1620" w:type="dxa"/>
          </w:tcPr>
          <w:p w:rsidR="00253C35" w:rsidRDefault="00253C35">
            <w:pPr>
              <w:rPr>
                <w:sz w:val="24"/>
                <w:szCs w:val="24"/>
              </w:rPr>
            </w:pPr>
            <w:r>
              <w:rPr>
                <w:sz w:val="24"/>
                <w:szCs w:val="24"/>
              </w:rPr>
              <w:t>15/05/2024</w:t>
            </w:r>
          </w:p>
        </w:tc>
        <w:tc>
          <w:tcPr>
            <w:tcW w:w="1965" w:type="dxa"/>
          </w:tcPr>
          <w:p w:rsidR="00253C35" w:rsidRDefault="00253C35" w:rsidP="00D555A5">
            <w:pPr>
              <w:ind w:right="-581"/>
              <w:rPr>
                <w:sz w:val="24"/>
                <w:szCs w:val="24"/>
              </w:rPr>
            </w:pPr>
            <w:r>
              <w:rPr>
                <w:sz w:val="24"/>
                <w:szCs w:val="24"/>
              </w:rPr>
              <w:t>Hoàn thành</w:t>
            </w:r>
          </w:p>
        </w:tc>
      </w:tr>
      <w:tr w:rsidR="00253C35" w:rsidTr="00D555A5">
        <w:tc>
          <w:tcPr>
            <w:tcW w:w="625" w:type="dxa"/>
          </w:tcPr>
          <w:p w:rsidR="00253C35" w:rsidRDefault="00253C35">
            <w:pPr>
              <w:jc w:val="center"/>
              <w:rPr>
                <w:sz w:val="24"/>
                <w:szCs w:val="24"/>
              </w:rPr>
            </w:pPr>
            <w:r>
              <w:rPr>
                <w:sz w:val="24"/>
                <w:szCs w:val="24"/>
              </w:rPr>
              <w:t>3.3</w:t>
            </w:r>
          </w:p>
        </w:tc>
        <w:tc>
          <w:tcPr>
            <w:tcW w:w="3870" w:type="dxa"/>
          </w:tcPr>
          <w:p w:rsidR="00253C35" w:rsidRDefault="00253C35">
            <w:pPr>
              <w:rPr>
                <w:sz w:val="24"/>
                <w:szCs w:val="24"/>
              </w:rPr>
            </w:pPr>
            <w:r>
              <w:rPr>
                <w:sz w:val="24"/>
                <w:szCs w:val="24"/>
              </w:rPr>
              <w:t>Giao diện</w:t>
            </w:r>
          </w:p>
        </w:tc>
        <w:tc>
          <w:tcPr>
            <w:tcW w:w="1620" w:type="dxa"/>
          </w:tcPr>
          <w:p w:rsidR="00253C35" w:rsidRDefault="00253C35">
            <w:pPr>
              <w:rPr>
                <w:sz w:val="24"/>
                <w:szCs w:val="24"/>
              </w:rPr>
            </w:pPr>
            <w:r>
              <w:rPr>
                <w:sz w:val="24"/>
                <w:szCs w:val="24"/>
              </w:rPr>
              <w:t>15/05/2024</w:t>
            </w:r>
          </w:p>
        </w:tc>
        <w:tc>
          <w:tcPr>
            <w:tcW w:w="1620" w:type="dxa"/>
          </w:tcPr>
          <w:p w:rsidR="00253C35" w:rsidRDefault="00253C35">
            <w:pPr>
              <w:rPr>
                <w:sz w:val="24"/>
                <w:szCs w:val="24"/>
              </w:rPr>
            </w:pPr>
            <w:r>
              <w:rPr>
                <w:sz w:val="24"/>
                <w:szCs w:val="24"/>
              </w:rPr>
              <w:t>17/05/2024</w:t>
            </w:r>
          </w:p>
        </w:tc>
        <w:tc>
          <w:tcPr>
            <w:tcW w:w="1965" w:type="dxa"/>
          </w:tcPr>
          <w:p w:rsidR="00253C35" w:rsidRDefault="00253C35" w:rsidP="00D555A5">
            <w:pPr>
              <w:ind w:right="-581"/>
              <w:rPr>
                <w:sz w:val="24"/>
                <w:szCs w:val="24"/>
              </w:rPr>
            </w:pPr>
            <w:r>
              <w:rPr>
                <w:sz w:val="24"/>
                <w:szCs w:val="24"/>
              </w:rPr>
              <w:t>Hoàn thành</w:t>
            </w:r>
          </w:p>
        </w:tc>
      </w:tr>
      <w:tr w:rsidR="009C2641" w:rsidTr="00D555A5">
        <w:tc>
          <w:tcPr>
            <w:tcW w:w="625" w:type="dxa"/>
          </w:tcPr>
          <w:p w:rsidR="009C2641" w:rsidRDefault="00335E26">
            <w:pPr>
              <w:jc w:val="center"/>
              <w:rPr>
                <w:sz w:val="24"/>
                <w:szCs w:val="24"/>
              </w:rPr>
            </w:pPr>
            <w:r>
              <w:rPr>
                <w:sz w:val="24"/>
                <w:szCs w:val="24"/>
              </w:rPr>
              <w:t>4</w:t>
            </w:r>
          </w:p>
        </w:tc>
        <w:tc>
          <w:tcPr>
            <w:tcW w:w="3870" w:type="dxa"/>
          </w:tcPr>
          <w:p w:rsidR="009C2641" w:rsidRDefault="00754FCE">
            <w:pPr>
              <w:rPr>
                <w:sz w:val="24"/>
                <w:szCs w:val="24"/>
              </w:rPr>
            </w:pPr>
            <w:r>
              <w:rPr>
                <w:sz w:val="24"/>
                <w:szCs w:val="24"/>
              </w:rPr>
              <w:t>Thực hiện giao diện</w:t>
            </w:r>
          </w:p>
        </w:tc>
        <w:tc>
          <w:tcPr>
            <w:tcW w:w="1620" w:type="dxa"/>
          </w:tcPr>
          <w:p w:rsidR="009C2641" w:rsidRDefault="004F04F8">
            <w:pPr>
              <w:rPr>
                <w:sz w:val="24"/>
                <w:szCs w:val="24"/>
              </w:rPr>
            </w:pPr>
            <w:r>
              <w:rPr>
                <w:sz w:val="24"/>
                <w:szCs w:val="24"/>
              </w:rPr>
              <w:t>17</w:t>
            </w:r>
            <w:r w:rsidR="00D555A5">
              <w:rPr>
                <w:sz w:val="24"/>
                <w:szCs w:val="24"/>
              </w:rPr>
              <w:t>/05/2024</w:t>
            </w:r>
          </w:p>
        </w:tc>
        <w:tc>
          <w:tcPr>
            <w:tcW w:w="1620" w:type="dxa"/>
          </w:tcPr>
          <w:p w:rsidR="009C2641" w:rsidRDefault="004F04F8">
            <w:pPr>
              <w:rPr>
                <w:sz w:val="24"/>
                <w:szCs w:val="24"/>
              </w:rPr>
            </w:pPr>
            <w:r>
              <w:rPr>
                <w:sz w:val="24"/>
                <w:szCs w:val="24"/>
              </w:rPr>
              <w:t>27</w:t>
            </w:r>
            <w:r w:rsidR="00D555A5">
              <w:rPr>
                <w:sz w:val="24"/>
                <w:szCs w:val="24"/>
              </w:rPr>
              <w:t>/05/2024</w:t>
            </w:r>
          </w:p>
        </w:tc>
        <w:tc>
          <w:tcPr>
            <w:tcW w:w="1965" w:type="dxa"/>
          </w:tcPr>
          <w:p w:rsidR="009C2641" w:rsidRDefault="00335E26" w:rsidP="00D555A5">
            <w:pPr>
              <w:ind w:right="-581"/>
              <w:rPr>
                <w:sz w:val="24"/>
                <w:szCs w:val="24"/>
              </w:rPr>
            </w:pPr>
            <w:r>
              <w:rPr>
                <w:sz w:val="24"/>
                <w:szCs w:val="24"/>
              </w:rPr>
              <w:t xml:space="preserve">Chưa </w:t>
            </w:r>
            <w:r w:rsidR="00D555A5">
              <w:rPr>
                <w:sz w:val="24"/>
                <w:szCs w:val="24"/>
              </w:rPr>
              <w:t>hoàn thành</w:t>
            </w:r>
          </w:p>
        </w:tc>
      </w:tr>
      <w:tr w:rsidR="00253C35" w:rsidTr="00D555A5">
        <w:tc>
          <w:tcPr>
            <w:tcW w:w="625" w:type="dxa"/>
          </w:tcPr>
          <w:p w:rsidR="00253C35" w:rsidRDefault="00253C35">
            <w:pPr>
              <w:jc w:val="center"/>
              <w:rPr>
                <w:sz w:val="24"/>
                <w:szCs w:val="24"/>
              </w:rPr>
            </w:pPr>
            <w:r>
              <w:rPr>
                <w:sz w:val="24"/>
                <w:szCs w:val="24"/>
              </w:rPr>
              <w:t>4.1</w:t>
            </w:r>
          </w:p>
        </w:tc>
        <w:tc>
          <w:tcPr>
            <w:tcW w:w="3870" w:type="dxa"/>
          </w:tcPr>
          <w:p w:rsidR="00253C35" w:rsidRDefault="004F04F8">
            <w:pPr>
              <w:rPr>
                <w:sz w:val="24"/>
                <w:szCs w:val="24"/>
              </w:rPr>
            </w:pPr>
            <w:r>
              <w:rPr>
                <w:sz w:val="24"/>
                <w:szCs w:val="24"/>
              </w:rPr>
              <w:t>Tạo giao diện admin</w:t>
            </w:r>
          </w:p>
        </w:tc>
        <w:tc>
          <w:tcPr>
            <w:tcW w:w="1620" w:type="dxa"/>
          </w:tcPr>
          <w:p w:rsidR="00253C35" w:rsidRDefault="004F04F8">
            <w:pPr>
              <w:rPr>
                <w:sz w:val="24"/>
                <w:szCs w:val="24"/>
              </w:rPr>
            </w:pPr>
            <w:r>
              <w:rPr>
                <w:sz w:val="24"/>
                <w:szCs w:val="24"/>
              </w:rPr>
              <w:t>17/05/2024</w:t>
            </w:r>
          </w:p>
        </w:tc>
        <w:tc>
          <w:tcPr>
            <w:tcW w:w="1620" w:type="dxa"/>
          </w:tcPr>
          <w:p w:rsidR="00253C35" w:rsidRDefault="004F04F8">
            <w:pPr>
              <w:rPr>
                <w:sz w:val="24"/>
                <w:szCs w:val="24"/>
              </w:rPr>
            </w:pPr>
            <w:r>
              <w:rPr>
                <w:sz w:val="24"/>
                <w:szCs w:val="24"/>
              </w:rPr>
              <w:t>19/05/2024</w:t>
            </w:r>
          </w:p>
        </w:tc>
        <w:tc>
          <w:tcPr>
            <w:tcW w:w="1965" w:type="dxa"/>
          </w:tcPr>
          <w:p w:rsidR="00253C35" w:rsidRDefault="004F04F8" w:rsidP="00D555A5">
            <w:pPr>
              <w:ind w:right="-581"/>
              <w:rPr>
                <w:sz w:val="24"/>
                <w:szCs w:val="24"/>
              </w:rPr>
            </w:pPr>
            <w:r>
              <w:rPr>
                <w:sz w:val="24"/>
                <w:szCs w:val="24"/>
              </w:rPr>
              <w:t>Chưa hoàn thành</w:t>
            </w:r>
          </w:p>
        </w:tc>
      </w:tr>
      <w:tr w:rsidR="004F04F8" w:rsidTr="00D555A5">
        <w:tc>
          <w:tcPr>
            <w:tcW w:w="625" w:type="dxa"/>
          </w:tcPr>
          <w:p w:rsidR="004F04F8" w:rsidRDefault="004F04F8">
            <w:pPr>
              <w:jc w:val="center"/>
              <w:rPr>
                <w:sz w:val="24"/>
                <w:szCs w:val="24"/>
              </w:rPr>
            </w:pPr>
            <w:r>
              <w:rPr>
                <w:sz w:val="24"/>
                <w:szCs w:val="24"/>
              </w:rPr>
              <w:t>4.2</w:t>
            </w:r>
          </w:p>
        </w:tc>
        <w:tc>
          <w:tcPr>
            <w:tcW w:w="3870" w:type="dxa"/>
          </w:tcPr>
          <w:p w:rsidR="004F04F8" w:rsidRDefault="004F04F8">
            <w:pPr>
              <w:rPr>
                <w:sz w:val="24"/>
                <w:szCs w:val="24"/>
              </w:rPr>
            </w:pPr>
            <w:r>
              <w:rPr>
                <w:sz w:val="24"/>
                <w:szCs w:val="24"/>
              </w:rPr>
              <w:t>Tạo CSDL với MySQL</w:t>
            </w:r>
          </w:p>
        </w:tc>
        <w:tc>
          <w:tcPr>
            <w:tcW w:w="1620" w:type="dxa"/>
          </w:tcPr>
          <w:p w:rsidR="004F04F8" w:rsidRDefault="004F04F8">
            <w:pPr>
              <w:rPr>
                <w:sz w:val="24"/>
                <w:szCs w:val="24"/>
              </w:rPr>
            </w:pPr>
            <w:r>
              <w:rPr>
                <w:sz w:val="24"/>
                <w:szCs w:val="24"/>
              </w:rPr>
              <w:t>20/05/2024</w:t>
            </w:r>
          </w:p>
        </w:tc>
        <w:tc>
          <w:tcPr>
            <w:tcW w:w="1620" w:type="dxa"/>
          </w:tcPr>
          <w:p w:rsidR="004F04F8" w:rsidRDefault="004F04F8">
            <w:pPr>
              <w:rPr>
                <w:sz w:val="24"/>
                <w:szCs w:val="24"/>
              </w:rPr>
            </w:pPr>
            <w:r>
              <w:rPr>
                <w:sz w:val="24"/>
                <w:szCs w:val="24"/>
              </w:rPr>
              <w:t>22/05/2024</w:t>
            </w:r>
          </w:p>
        </w:tc>
        <w:tc>
          <w:tcPr>
            <w:tcW w:w="1965" w:type="dxa"/>
          </w:tcPr>
          <w:p w:rsidR="004F04F8" w:rsidRDefault="004F04F8" w:rsidP="00D555A5">
            <w:pPr>
              <w:ind w:right="-581"/>
              <w:rPr>
                <w:sz w:val="24"/>
                <w:szCs w:val="24"/>
              </w:rPr>
            </w:pPr>
            <w:r>
              <w:rPr>
                <w:sz w:val="24"/>
                <w:szCs w:val="24"/>
              </w:rPr>
              <w:t>Chưa hoàn thành</w:t>
            </w:r>
          </w:p>
        </w:tc>
      </w:tr>
      <w:tr w:rsidR="004F04F8" w:rsidTr="00D555A5">
        <w:tc>
          <w:tcPr>
            <w:tcW w:w="625" w:type="dxa"/>
          </w:tcPr>
          <w:p w:rsidR="004F04F8" w:rsidRDefault="004F04F8">
            <w:pPr>
              <w:jc w:val="center"/>
              <w:rPr>
                <w:sz w:val="24"/>
                <w:szCs w:val="24"/>
              </w:rPr>
            </w:pPr>
            <w:r>
              <w:rPr>
                <w:sz w:val="24"/>
                <w:szCs w:val="24"/>
              </w:rPr>
              <w:t>4.3</w:t>
            </w:r>
          </w:p>
        </w:tc>
        <w:tc>
          <w:tcPr>
            <w:tcW w:w="3870" w:type="dxa"/>
          </w:tcPr>
          <w:p w:rsidR="004F04F8" w:rsidRDefault="004F04F8">
            <w:pPr>
              <w:rPr>
                <w:sz w:val="24"/>
                <w:szCs w:val="24"/>
              </w:rPr>
            </w:pPr>
            <w:r>
              <w:rPr>
                <w:sz w:val="24"/>
                <w:szCs w:val="24"/>
              </w:rPr>
              <w:t>Lập trình CSDL</w:t>
            </w:r>
          </w:p>
        </w:tc>
        <w:tc>
          <w:tcPr>
            <w:tcW w:w="1620" w:type="dxa"/>
          </w:tcPr>
          <w:p w:rsidR="004F04F8" w:rsidRDefault="004F04F8">
            <w:pPr>
              <w:rPr>
                <w:sz w:val="24"/>
                <w:szCs w:val="24"/>
              </w:rPr>
            </w:pPr>
            <w:r>
              <w:rPr>
                <w:sz w:val="24"/>
                <w:szCs w:val="24"/>
              </w:rPr>
              <w:t>22/05/2024</w:t>
            </w:r>
          </w:p>
        </w:tc>
        <w:tc>
          <w:tcPr>
            <w:tcW w:w="1620" w:type="dxa"/>
          </w:tcPr>
          <w:p w:rsidR="004F04F8" w:rsidRDefault="004F04F8">
            <w:pPr>
              <w:rPr>
                <w:sz w:val="24"/>
                <w:szCs w:val="24"/>
              </w:rPr>
            </w:pPr>
            <w:r>
              <w:rPr>
                <w:sz w:val="24"/>
                <w:szCs w:val="24"/>
              </w:rPr>
              <w:t>24/05/2024</w:t>
            </w:r>
          </w:p>
        </w:tc>
        <w:tc>
          <w:tcPr>
            <w:tcW w:w="1965" w:type="dxa"/>
          </w:tcPr>
          <w:p w:rsidR="004F04F8" w:rsidRDefault="004F04F8" w:rsidP="00D555A5">
            <w:pPr>
              <w:ind w:right="-581"/>
              <w:rPr>
                <w:sz w:val="24"/>
                <w:szCs w:val="24"/>
              </w:rPr>
            </w:pPr>
            <w:r>
              <w:rPr>
                <w:sz w:val="24"/>
                <w:szCs w:val="24"/>
              </w:rPr>
              <w:t>Chưa hoàn thành</w:t>
            </w:r>
          </w:p>
        </w:tc>
      </w:tr>
      <w:tr w:rsidR="004F04F8" w:rsidTr="00D555A5">
        <w:tc>
          <w:tcPr>
            <w:tcW w:w="625" w:type="dxa"/>
          </w:tcPr>
          <w:p w:rsidR="004F04F8" w:rsidRDefault="004F04F8">
            <w:pPr>
              <w:jc w:val="center"/>
              <w:rPr>
                <w:sz w:val="24"/>
                <w:szCs w:val="24"/>
              </w:rPr>
            </w:pPr>
            <w:r>
              <w:rPr>
                <w:sz w:val="24"/>
                <w:szCs w:val="24"/>
              </w:rPr>
              <w:t>4.4</w:t>
            </w:r>
          </w:p>
        </w:tc>
        <w:tc>
          <w:tcPr>
            <w:tcW w:w="3870" w:type="dxa"/>
          </w:tcPr>
          <w:p w:rsidR="004F04F8" w:rsidRDefault="004F04F8">
            <w:pPr>
              <w:rPr>
                <w:sz w:val="24"/>
                <w:szCs w:val="24"/>
              </w:rPr>
            </w:pPr>
            <w:r>
              <w:rPr>
                <w:sz w:val="24"/>
                <w:szCs w:val="24"/>
              </w:rPr>
              <w:t>Thư viện tiện ích</w:t>
            </w:r>
          </w:p>
        </w:tc>
        <w:tc>
          <w:tcPr>
            <w:tcW w:w="1620" w:type="dxa"/>
          </w:tcPr>
          <w:p w:rsidR="004F04F8" w:rsidRDefault="004F04F8">
            <w:pPr>
              <w:rPr>
                <w:sz w:val="24"/>
                <w:szCs w:val="24"/>
              </w:rPr>
            </w:pPr>
            <w:r>
              <w:rPr>
                <w:sz w:val="24"/>
                <w:szCs w:val="24"/>
              </w:rPr>
              <w:t>24/05/2024</w:t>
            </w:r>
          </w:p>
        </w:tc>
        <w:tc>
          <w:tcPr>
            <w:tcW w:w="1620" w:type="dxa"/>
          </w:tcPr>
          <w:p w:rsidR="004F04F8" w:rsidRDefault="004F04F8">
            <w:pPr>
              <w:rPr>
                <w:sz w:val="24"/>
                <w:szCs w:val="24"/>
              </w:rPr>
            </w:pPr>
            <w:r>
              <w:rPr>
                <w:sz w:val="24"/>
                <w:szCs w:val="24"/>
              </w:rPr>
              <w:t>25/05/2024</w:t>
            </w:r>
          </w:p>
        </w:tc>
        <w:tc>
          <w:tcPr>
            <w:tcW w:w="1965" w:type="dxa"/>
          </w:tcPr>
          <w:p w:rsidR="004F04F8" w:rsidRDefault="004F04F8" w:rsidP="00D555A5">
            <w:pPr>
              <w:ind w:right="-581"/>
              <w:rPr>
                <w:sz w:val="24"/>
                <w:szCs w:val="24"/>
              </w:rPr>
            </w:pPr>
            <w:r>
              <w:rPr>
                <w:sz w:val="24"/>
                <w:szCs w:val="24"/>
              </w:rPr>
              <w:t>Hoàn thành</w:t>
            </w:r>
          </w:p>
        </w:tc>
      </w:tr>
      <w:tr w:rsidR="004F04F8" w:rsidTr="00D555A5">
        <w:tc>
          <w:tcPr>
            <w:tcW w:w="625" w:type="dxa"/>
          </w:tcPr>
          <w:p w:rsidR="004F04F8" w:rsidRDefault="004F04F8">
            <w:pPr>
              <w:jc w:val="center"/>
              <w:rPr>
                <w:sz w:val="24"/>
                <w:szCs w:val="24"/>
              </w:rPr>
            </w:pPr>
            <w:r>
              <w:rPr>
                <w:sz w:val="24"/>
                <w:szCs w:val="24"/>
              </w:rPr>
              <w:t>4.5</w:t>
            </w:r>
          </w:p>
        </w:tc>
        <w:tc>
          <w:tcPr>
            <w:tcW w:w="3870" w:type="dxa"/>
          </w:tcPr>
          <w:p w:rsidR="004F04F8" w:rsidRDefault="004F04F8">
            <w:pPr>
              <w:rPr>
                <w:sz w:val="24"/>
                <w:szCs w:val="24"/>
              </w:rPr>
            </w:pPr>
            <w:r>
              <w:rPr>
                <w:sz w:val="24"/>
                <w:szCs w:val="24"/>
              </w:rPr>
              <w:t>Lập trình nghiệp vụ</w:t>
            </w:r>
          </w:p>
        </w:tc>
        <w:tc>
          <w:tcPr>
            <w:tcW w:w="1620" w:type="dxa"/>
          </w:tcPr>
          <w:p w:rsidR="004F04F8" w:rsidRDefault="004F04F8">
            <w:pPr>
              <w:rPr>
                <w:sz w:val="24"/>
                <w:szCs w:val="24"/>
              </w:rPr>
            </w:pPr>
            <w:r>
              <w:rPr>
                <w:sz w:val="24"/>
                <w:szCs w:val="24"/>
              </w:rPr>
              <w:t>25/05/2024</w:t>
            </w:r>
          </w:p>
        </w:tc>
        <w:tc>
          <w:tcPr>
            <w:tcW w:w="1620" w:type="dxa"/>
          </w:tcPr>
          <w:p w:rsidR="004F04F8" w:rsidRDefault="004F04F8">
            <w:pPr>
              <w:rPr>
                <w:sz w:val="24"/>
                <w:szCs w:val="24"/>
              </w:rPr>
            </w:pPr>
            <w:r>
              <w:rPr>
                <w:sz w:val="24"/>
                <w:szCs w:val="24"/>
              </w:rPr>
              <w:t>27/05/2024</w:t>
            </w:r>
          </w:p>
        </w:tc>
        <w:tc>
          <w:tcPr>
            <w:tcW w:w="1965" w:type="dxa"/>
          </w:tcPr>
          <w:p w:rsidR="004F04F8" w:rsidRDefault="004F04F8" w:rsidP="00D555A5">
            <w:pPr>
              <w:ind w:right="-581"/>
              <w:rPr>
                <w:sz w:val="24"/>
                <w:szCs w:val="24"/>
              </w:rPr>
            </w:pPr>
            <w:r>
              <w:rPr>
                <w:sz w:val="24"/>
                <w:szCs w:val="24"/>
              </w:rPr>
              <w:t>Chưa hoàn thành</w:t>
            </w:r>
          </w:p>
        </w:tc>
      </w:tr>
      <w:tr w:rsidR="009C2641" w:rsidTr="00D555A5">
        <w:tc>
          <w:tcPr>
            <w:tcW w:w="625" w:type="dxa"/>
          </w:tcPr>
          <w:p w:rsidR="009C2641" w:rsidRDefault="00335E26">
            <w:pPr>
              <w:jc w:val="center"/>
              <w:rPr>
                <w:sz w:val="24"/>
                <w:szCs w:val="24"/>
              </w:rPr>
            </w:pPr>
            <w:r>
              <w:rPr>
                <w:sz w:val="24"/>
                <w:szCs w:val="24"/>
              </w:rPr>
              <w:t>5</w:t>
            </w:r>
          </w:p>
        </w:tc>
        <w:tc>
          <w:tcPr>
            <w:tcW w:w="3870" w:type="dxa"/>
          </w:tcPr>
          <w:p w:rsidR="009C2641" w:rsidRDefault="00754FCE">
            <w:pPr>
              <w:rPr>
                <w:sz w:val="24"/>
                <w:szCs w:val="24"/>
              </w:rPr>
            </w:pPr>
            <w:r>
              <w:rPr>
                <w:sz w:val="24"/>
                <w:szCs w:val="24"/>
              </w:rPr>
              <w:t>Kiểm thử website và sửa lỗi</w:t>
            </w:r>
          </w:p>
        </w:tc>
        <w:tc>
          <w:tcPr>
            <w:tcW w:w="1620" w:type="dxa"/>
          </w:tcPr>
          <w:p w:rsidR="009C2641" w:rsidRDefault="00D555A5">
            <w:pPr>
              <w:rPr>
                <w:sz w:val="24"/>
                <w:szCs w:val="24"/>
              </w:rPr>
            </w:pPr>
            <w:r>
              <w:rPr>
                <w:sz w:val="24"/>
                <w:szCs w:val="24"/>
              </w:rPr>
              <w:t>29/05</w:t>
            </w:r>
            <w:r w:rsidR="00335E26">
              <w:rPr>
                <w:sz w:val="24"/>
                <w:szCs w:val="24"/>
              </w:rPr>
              <w:t>/2022</w:t>
            </w:r>
          </w:p>
        </w:tc>
        <w:tc>
          <w:tcPr>
            <w:tcW w:w="1620" w:type="dxa"/>
          </w:tcPr>
          <w:p w:rsidR="009C2641" w:rsidRDefault="00380D2A">
            <w:pPr>
              <w:rPr>
                <w:sz w:val="24"/>
                <w:szCs w:val="24"/>
              </w:rPr>
            </w:pPr>
            <w:r>
              <w:rPr>
                <w:sz w:val="24"/>
                <w:szCs w:val="24"/>
              </w:rPr>
              <w:t>05</w:t>
            </w:r>
            <w:r w:rsidR="00D555A5">
              <w:rPr>
                <w:sz w:val="24"/>
                <w:szCs w:val="24"/>
              </w:rPr>
              <w:t>/06/2024</w:t>
            </w:r>
          </w:p>
        </w:tc>
        <w:tc>
          <w:tcPr>
            <w:tcW w:w="1965" w:type="dxa"/>
          </w:tcPr>
          <w:p w:rsidR="009C2641" w:rsidRDefault="00380D2A" w:rsidP="00D555A5">
            <w:pPr>
              <w:ind w:right="-581"/>
              <w:rPr>
                <w:sz w:val="24"/>
                <w:szCs w:val="24"/>
              </w:rPr>
            </w:pPr>
            <w:r>
              <w:rPr>
                <w:sz w:val="24"/>
                <w:szCs w:val="24"/>
              </w:rPr>
              <w:t>Chưa hoàn thành</w:t>
            </w:r>
          </w:p>
        </w:tc>
      </w:tr>
    </w:tbl>
    <w:p w:rsidR="00800889" w:rsidRDefault="00800889"/>
    <w:p w:rsidR="00800889" w:rsidRDefault="00800889" w:rsidP="00800889"/>
    <w:p w:rsidR="00800889" w:rsidRDefault="00800889"/>
    <w:p w:rsidR="009C2641" w:rsidRDefault="00335E26">
      <w:pPr>
        <w:pStyle w:val="Heading1"/>
        <w:numPr>
          <w:ilvl w:val="0"/>
          <w:numId w:val="9"/>
        </w:numPr>
      </w:pPr>
      <w:bookmarkStart w:id="8" w:name="_heading=h.2et92p0" w:colFirst="0" w:colLast="0"/>
      <w:bookmarkStart w:id="9" w:name="_Toc166421912"/>
      <w:bookmarkEnd w:id="8"/>
      <w:r>
        <w:t>Phân tích yêu cầu khách hàng</w:t>
      </w:r>
      <w:bookmarkEnd w:id="9"/>
    </w:p>
    <w:p w:rsidR="00754FCE" w:rsidRDefault="00754FCE" w:rsidP="00754FCE">
      <w:pPr>
        <w:pStyle w:val="Heading2"/>
        <w:numPr>
          <w:ilvl w:val="1"/>
          <w:numId w:val="9"/>
        </w:numPr>
      </w:pPr>
      <w:bookmarkStart w:id="10" w:name="_heading=h.tyjcwt" w:colFirst="0" w:colLast="0"/>
      <w:bookmarkStart w:id="11" w:name="_Toc166421913"/>
      <w:bookmarkEnd w:id="10"/>
      <w:r>
        <w:t>Sơ đồ Use Case</w:t>
      </w:r>
      <w:bookmarkEnd w:id="11"/>
    </w:p>
    <w:p w:rsidR="00754FCE" w:rsidRDefault="005E631E" w:rsidP="00754FCE">
      <w:pPr>
        <w:rPr>
          <w:noProof/>
        </w:rPr>
      </w:pPr>
      <w:r w:rsidRPr="005E631E">
        <w:rPr>
          <w:noProof/>
        </w:rPr>
        <w:drawing>
          <wp:inline distT="0" distB="0" distL="0" distR="0" wp14:anchorId="11A8C225" wp14:editId="122CB6BF">
            <wp:extent cx="2492554" cy="3142343"/>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4940" cy="3195778"/>
                    </a:xfrm>
                    <a:prstGeom prst="rect">
                      <a:avLst/>
                    </a:prstGeom>
                  </pic:spPr>
                </pic:pic>
              </a:graphicData>
            </a:graphic>
          </wp:inline>
        </w:drawing>
      </w:r>
      <w:r w:rsidRPr="005E631E">
        <w:rPr>
          <w:noProof/>
        </w:rPr>
        <w:t xml:space="preserve"> </w:t>
      </w:r>
      <w:r w:rsidRPr="005E631E">
        <w:rPr>
          <w:noProof/>
        </w:rPr>
        <w:drawing>
          <wp:inline distT="0" distB="0" distL="0" distR="0" wp14:anchorId="5668D81D" wp14:editId="44B241A6">
            <wp:extent cx="3015183" cy="31419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3474" cy="3202658"/>
                    </a:xfrm>
                    <a:prstGeom prst="rect">
                      <a:avLst/>
                    </a:prstGeom>
                  </pic:spPr>
                </pic:pic>
              </a:graphicData>
            </a:graphic>
          </wp:inline>
        </w:drawing>
      </w:r>
    </w:p>
    <w:p w:rsidR="009C2641" w:rsidRDefault="002C3644">
      <w:r w:rsidRPr="002C3644">
        <w:rPr>
          <w:noProof/>
        </w:rPr>
        <w:lastRenderedPageBreak/>
        <w:drawing>
          <wp:inline distT="0" distB="0" distL="0" distR="0" wp14:anchorId="3EC56EE3" wp14:editId="0A6D0AC4">
            <wp:extent cx="2866147" cy="333163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242" cy="3388704"/>
                    </a:xfrm>
                    <a:prstGeom prst="rect">
                      <a:avLst/>
                    </a:prstGeom>
                  </pic:spPr>
                </pic:pic>
              </a:graphicData>
            </a:graphic>
          </wp:inline>
        </w:drawing>
      </w:r>
    </w:p>
    <w:p w:rsidR="009C2641" w:rsidRDefault="00335E26">
      <w:pPr>
        <w:pStyle w:val="Heading2"/>
        <w:numPr>
          <w:ilvl w:val="1"/>
          <w:numId w:val="9"/>
        </w:numPr>
      </w:pPr>
      <w:bookmarkStart w:id="12" w:name="_heading=h.3dy6vkm" w:colFirst="0" w:colLast="0"/>
      <w:bookmarkStart w:id="13" w:name="_Toc166421914"/>
      <w:bookmarkEnd w:id="12"/>
      <w:r>
        <w:t>Đặc tả yêu cầu hệ thống (SRS)</w:t>
      </w:r>
      <w:bookmarkEnd w:id="13"/>
    </w:p>
    <w:p w:rsidR="00315917" w:rsidRPr="00581830" w:rsidRDefault="00315917" w:rsidP="00115312">
      <w:pPr>
        <w:pStyle w:val="ListParagraph"/>
        <w:numPr>
          <w:ilvl w:val="2"/>
          <w:numId w:val="9"/>
        </w:numPr>
        <w:outlineLvl w:val="2"/>
        <w:rPr>
          <w:color w:val="5B9BD5" w:themeColor="accent1"/>
          <w:sz w:val="32"/>
          <w:szCs w:val="32"/>
        </w:rPr>
      </w:pPr>
      <w:r w:rsidRPr="00315917">
        <w:rPr>
          <w:color w:val="5B9BD5" w:themeColor="accent1"/>
          <w:sz w:val="32"/>
          <w:szCs w:val="32"/>
        </w:rPr>
        <w:t xml:space="preserve"> </w:t>
      </w:r>
      <w:bookmarkStart w:id="14" w:name="_Toc166421915"/>
      <w:r w:rsidRPr="00315917">
        <w:rPr>
          <w:color w:val="5B9BD5" w:themeColor="accent1"/>
          <w:sz w:val="32"/>
          <w:szCs w:val="32"/>
        </w:rPr>
        <w:t>Chức năng dành cho khách hàng</w:t>
      </w:r>
      <w:bookmarkEnd w:id="14"/>
    </w:p>
    <w:p w:rsidR="009C2641" w:rsidRDefault="00335E26">
      <w:pPr>
        <w:numPr>
          <w:ilvl w:val="0"/>
          <w:numId w:val="10"/>
        </w:numPr>
        <w:pBdr>
          <w:top w:val="nil"/>
          <w:left w:val="nil"/>
          <w:bottom w:val="nil"/>
          <w:right w:val="nil"/>
          <w:between w:val="nil"/>
        </w:pBdr>
        <w:spacing w:after="0"/>
        <w:rPr>
          <w:color w:val="FF0000"/>
        </w:rPr>
      </w:pPr>
      <w:bookmarkStart w:id="15" w:name="_heading=h.1t3h5sf" w:colFirst="0" w:colLast="0"/>
      <w:bookmarkEnd w:id="15"/>
      <w:r>
        <w:rPr>
          <w:color w:val="FF0000"/>
        </w:rPr>
        <w:t>Cấu trúc của trang web</w:t>
      </w:r>
    </w:p>
    <w:p w:rsidR="009C2641" w:rsidRDefault="00335E26">
      <w:pPr>
        <w:numPr>
          <w:ilvl w:val="0"/>
          <w:numId w:val="8"/>
        </w:numPr>
        <w:pBdr>
          <w:top w:val="nil"/>
          <w:left w:val="nil"/>
          <w:bottom w:val="nil"/>
          <w:right w:val="nil"/>
          <w:between w:val="nil"/>
        </w:pBdr>
        <w:spacing w:after="0"/>
        <w:rPr>
          <w:color w:val="000000"/>
        </w:rPr>
      </w:pPr>
      <w:r>
        <w:rPr>
          <w:color w:val="000000"/>
        </w:rPr>
        <w:t>Hiển thị rõ ràng từng danh mục loại hàng, có form tìm kiếm theo tên, hiển thị 10 mặt hàng được xem nhiều nhất, có chức năng đăng nhập đăng xuất và hiển thị thông tin người dùng sau khi đăng nhập thành công.</w:t>
      </w:r>
    </w:p>
    <w:p w:rsidR="009C2641" w:rsidRDefault="00335E26">
      <w:pPr>
        <w:numPr>
          <w:ilvl w:val="0"/>
          <w:numId w:val="8"/>
        </w:numPr>
        <w:pBdr>
          <w:top w:val="nil"/>
          <w:left w:val="nil"/>
          <w:bottom w:val="nil"/>
          <w:right w:val="nil"/>
          <w:between w:val="nil"/>
        </w:pBdr>
        <w:spacing w:after="0"/>
        <w:rPr>
          <w:color w:val="000000"/>
        </w:rPr>
      </w:pPr>
      <w:r>
        <w:rPr>
          <w:color w:val="000000"/>
        </w:rPr>
        <w:t>Nếu người đăng nhập sử dụng tài khoản quản trị thì lập tức đưa tới trang quản trị</w:t>
      </w:r>
    </w:p>
    <w:p w:rsidR="009C2641" w:rsidRDefault="00335E26">
      <w:pPr>
        <w:numPr>
          <w:ilvl w:val="0"/>
          <w:numId w:val="10"/>
        </w:numPr>
        <w:pBdr>
          <w:top w:val="nil"/>
          <w:left w:val="nil"/>
          <w:bottom w:val="nil"/>
          <w:right w:val="nil"/>
          <w:between w:val="nil"/>
        </w:pBdr>
        <w:spacing w:after="0"/>
        <w:rPr>
          <w:color w:val="FF0000"/>
        </w:rPr>
      </w:pPr>
      <w:r>
        <w:rPr>
          <w:color w:val="FF0000"/>
        </w:rPr>
        <w:t>Tìm theo danh mục</w:t>
      </w:r>
    </w:p>
    <w:p w:rsidR="009C2641" w:rsidRDefault="00335E26">
      <w:pPr>
        <w:numPr>
          <w:ilvl w:val="0"/>
          <w:numId w:val="8"/>
        </w:numPr>
        <w:pBdr>
          <w:top w:val="nil"/>
          <w:left w:val="nil"/>
          <w:bottom w:val="nil"/>
          <w:right w:val="nil"/>
          <w:between w:val="nil"/>
        </w:pBdr>
        <w:spacing w:after="0"/>
        <w:rPr>
          <w:color w:val="000000"/>
        </w:rPr>
      </w:pPr>
      <w:r>
        <w:rPr>
          <w:color w:val="000000"/>
        </w:rPr>
        <w:t xml:space="preserve">Hiển thị liệt kê, phân loại các mặt hàng theo loại được chọn bởi khách hàng . </w:t>
      </w:r>
    </w:p>
    <w:p w:rsidR="009C2641" w:rsidRDefault="00335E26">
      <w:pPr>
        <w:numPr>
          <w:ilvl w:val="0"/>
          <w:numId w:val="8"/>
        </w:numPr>
        <w:pBdr>
          <w:top w:val="nil"/>
          <w:left w:val="nil"/>
          <w:bottom w:val="nil"/>
          <w:right w:val="nil"/>
          <w:between w:val="nil"/>
        </w:pBdr>
        <w:spacing w:after="0"/>
        <w:rPr>
          <w:color w:val="000000"/>
        </w:rPr>
      </w:pPr>
      <w:r>
        <w:rPr>
          <w:color w:val="000000"/>
        </w:rPr>
        <w:t>Thông tin mỗi mặt hàng gồm tên, ảnh và đơn giá. Khi nguời dùng click vào sẽ hiển thị chi tiết của sản phẩm</w:t>
      </w:r>
    </w:p>
    <w:p w:rsidR="009C2641" w:rsidRDefault="00335E26">
      <w:pPr>
        <w:numPr>
          <w:ilvl w:val="0"/>
          <w:numId w:val="10"/>
        </w:numPr>
        <w:pBdr>
          <w:top w:val="nil"/>
          <w:left w:val="nil"/>
          <w:bottom w:val="nil"/>
          <w:right w:val="nil"/>
          <w:between w:val="nil"/>
        </w:pBdr>
        <w:spacing w:after="0"/>
        <w:rPr>
          <w:color w:val="FF0000"/>
        </w:rPr>
      </w:pPr>
      <w:r>
        <w:rPr>
          <w:color w:val="FF0000"/>
        </w:rPr>
        <w:t>Tìm hàng theo tên</w:t>
      </w:r>
    </w:p>
    <w:p w:rsidR="009C2641" w:rsidRDefault="00335E26">
      <w:pPr>
        <w:numPr>
          <w:ilvl w:val="0"/>
          <w:numId w:val="8"/>
        </w:numPr>
        <w:pBdr>
          <w:top w:val="nil"/>
          <w:left w:val="nil"/>
          <w:bottom w:val="nil"/>
          <w:right w:val="nil"/>
          <w:between w:val="nil"/>
        </w:pBdr>
        <w:spacing w:after="0"/>
        <w:rPr>
          <w:color w:val="000000"/>
        </w:rPr>
      </w:pPr>
      <w:r>
        <w:rPr>
          <w:color w:val="000000"/>
        </w:rPr>
        <w:t>Hiển thị liệt kê các mặt hàng theo đúng tên hàng hoặc loại hàng mà khách hàng tìm kiếm</w:t>
      </w:r>
    </w:p>
    <w:p w:rsidR="009C2641" w:rsidRDefault="00315917">
      <w:pPr>
        <w:numPr>
          <w:ilvl w:val="0"/>
          <w:numId w:val="8"/>
        </w:numPr>
        <w:pBdr>
          <w:top w:val="nil"/>
          <w:left w:val="nil"/>
          <w:bottom w:val="nil"/>
          <w:right w:val="nil"/>
          <w:between w:val="nil"/>
        </w:pBdr>
        <w:spacing w:after="0"/>
        <w:rPr>
          <w:color w:val="000000"/>
        </w:rPr>
      </w:pPr>
      <w:r>
        <w:rPr>
          <w:color w:val="000000"/>
        </w:rPr>
        <w:t>Thông tin mỗi mặt hàng gồm tên, ảnh, giá. Liên kết đến trang chi tiết hàng hóa</w:t>
      </w:r>
    </w:p>
    <w:p w:rsidR="009C2641" w:rsidRDefault="00335E26">
      <w:pPr>
        <w:numPr>
          <w:ilvl w:val="0"/>
          <w:numId w:val="10"/>
        </w:numPr>
        <w:pBdr>
          <w:top w:val="nil"/>
          <w:left w:val="nil"/>
          <w:bottom w:val="nil"/>
          <w:right w:val="nil"/>
          <w:between w:val="nil"/>
        </w:pBdr>
        <w:spacing w:after="0"/>
        <w:rPr>
          <w:color w:val="FF0000"/>
        </w:rPr>
      </w:pPr>
      <w:r>
        <w:rPr>
          <w:color w:val="FF0000"/>
        </w:rPr>
        <w:t>Xem thông tin chi tiết</w:t>
      </w:r>
    </w:p>
    <w:p w:rsidR="009C2641" w:rsidRDefault="00335E26">
      <w:pPr>
        <w:numPr>
          <w:ilvl w:val="0"/>
          <w:numId w:val="8"/>
        </w:numPr>
        <w:pBdr>
          <w:top w:val="nil"/>
          <w:left w:val="nil"/>
          <w:bottom w:val="nil"/>
          <w:right w:val="nil"/>
          <w:between w:val="nil"/>
        </w:pBdr>
        <w:spacing w:after="0"/>
        <w:rPr>
          <w:color w:val="000000"/>
        </w:rPr>
      </w:pPr>
      <w:r>
        <w:rPr>
          <w:color w:val="000000"/>
        </w:rPr>
        <w:lastRenderedPageBreak/>
        <w:t>Hiển thị thông tin chi tiết của sả</w:t>
      </w:r>
      <w:r w:rsidR="00315917">
        <w:rPr>
          <w:color w:val="000000"/>
        </w:rPr>
        <w:t>n phẩm được chọn bởi khách hàng và các mặt hàng cùng loại có gắn liên kết đến trang chi tiết hàng hóa để khách hàng có thể xem luôn mà không cần phải trở lại trang liệt kê hàng hóa</w:t>
      </w:r>
    </w:p>
    <w:p w:rsidR="009C2641" w:rsidRDefault="00335E26">
      <w:pPr>
        <w:numPr>
          <w:ilvl w:val="0"/>
          <w:numId w:val="10"/>
        </w:numPr>
        <w:pBdr>
          <w:top w:val="nil"/>
          <w:left w:val="nil"/>
          <w:bottom w:val="nil"/>
          <w:right w:val="nil"/>
          <w:between w:val="nil"/>
        </w:pBdr>
        <w:spacing w:after="0"/>
        <w:rPr>
          <w:color w:val="FF0000"/>
        </w:rPr>
      </w:pPr>
      <w:r>
        <w:rPr>
          <w:color w:val="FF0000"/>
        </w:rPr>
        <w:t>Gửi bình luận</w:t>
      </w:r>
    </w:p>
    <w:p w:rsidR="009C2641" w:rsidRDefault="00335E26">
      <w:pPr>
        <w:numPr>
          <w:ilvl w:val="0"/>
          <w:numId w:val="8"/>
        </w:numPr>
        <w:pBdr>
          <w:top w:val="nil"/>
          <w:left w:val="nil"/>
          <w:bottom w:val="nil"/>
          <w:right w:val="nil"/>
          <w:between w:val="nil"/>
        </w:pBdr>
        <w:spacing w:after="0"/>
        <w:rPr>
          <w:color w:val="000000"/>
        </w:rPr>
      </w:pPr>
      <w:r>
        <w:rPr>
          <w:color w:val="000000"/>
        </w:rPr>
        <w:t>Gửi bình luận về mặt hàng đã xem,chức năng này chỉ được thực hiện sau khi khách hàng đã đăng nhập. Các bình luận về mặt hàng cũng đc liệt kê ra để khách hàng có thể xem.</w:t>
      </w:r>
    </w:p>
    <w:p w:rsidR="009C2641" w:rsidRDefault="00335E26">
      <w:pPr>
        <w:numPr>
          <w:ilvl w:val="0"/>
          <w:numId w:val="10"/>
        </w:numPr>
        <w:pBdr>
          <w:top w:val="nil"/>
          <w:left w:val="nil"/>
          <w:bottom w:val="nil"/>
          <w:right w:val="nil"/>
          <w:between w:val="nil"/>
        </w:pBdr>
        <w:spacing w:after="0"/>
        <w:rPr>
          <w:color w:val="FF0000"/>
        </w:rPr>
      </w:pPr>
      <w:r>
        <w:rPr>
          <w:color w:val="FF0000"/>
        </w:rPr>
        <w:t>Quản lý tài khoản</w:t>
      </w:r>
    </w:p>
    <w:p w:rsidR="009C2641" w:rsidRDefault="00335E26">
      <w:pPr>
        <w:numPr>
          <w:ilvl w:val="0"/>
          <w:numId w:val="3"/>
        </w:numPr>
        <w:pBdr>
          <w:top w:val="nil"/>
          <w:left w:val="nil"/>
          <w:bottom w:val="nil"/>
          <w:right w:val="nil"/>
          <w:between w:val="nil"/>
        </w:pBdr>
        <w:spacing w:after="0"/>
        <w:rPr>
          <w:color w:val="000000"/>
        </w:rPr>
      </w:pPr>
      <w:r>
        <w:rPr>
          <w:color w:val="000000"/>
        </w:rPr>
        <w:t>Đăng kí: Đăng kí thành viên mới có vai trò là khách hàng , tức là không được phép sử dụng các chức năng trong phần quàn trị.</w:t>
      </w:r>
    </w:p>
    <w:p w:rsidR="009C2641" w:rsidRDefault="00335E26">
      <w:pPr>
        <w:numPr>
          <w:ilvl w:val="0"/>
          <w:numId w:val="3"/>
        </w:numPr>
        <w:pBdr>
          <w:top w:val="nil"/>
          <w:left w:val="nil"/>
          <w:bottom w:val="nil"/>
          <w:right w:val="nil"/>
          <w:between w:val="nil"/>
        </w:pBdr>
        <w:spacing w:after="0"/>
        <w:rPr>
          <w:color w:val="000000"/>
        </w:rPr>
      </w:pPr>
      <w:r>
        <w:rPr>
          <w:color w:val="000000"/>
        </w:rPr>
        <w:t xml:space="preserve">Đăng nhập:  Để có thể thực hiện chức năng gửi bình luận. đổi mật khẩu, cập nhật mật khẩu, cập nhật thông tin tài khoản </w:t>
      </w:r>
    </w:p>
    <w:p w:rsidR="009C2641" w:rsidRDefault="00335E26">
      <w:pPr>
        <w:numPr>
          <w:ilvl w:val="0"/>
          <w:numId w:val="3"/>
        </w:numPr>
        <w:pBdr>
          <w:top w:val="nil"/>
          <w:left w:val="nil"/>
          <w:bottom w:val="nil"/>
          <w:right w:val="nil"/>
          <w:between w:val="nil"/>
        </w:pBdr>
        <w:spacing w:after="0"/>
        <w:rPr>
          <w:color w:val="000000"/>
        </w:rPr>
      </w:pPr>
      <w:r>
        <w:rPr>
          <w:color w:val="000000"/>
        </w:rPr>
        <w:t>Đăng xuất: Để trở thành người dùng nặc danh không thể thực hiện chức năng gửi bình luận. đổi mật khẩu, cập nhật mật khẩu, cập nhật thông tin tài khoản</w:t>
      </w:r>
    </w:p>
    <w:p w:rsidR="009C2641" w:rsidRDefault="00335E26">
      <w:pPr>
        <w:numPr>
          <w:ilvl w:val="0"/>
          <w:numId w:val="3"/>
        </w:numPr>
        <w:pBdr>
          <w:top w:val="nil"/>
          <w:left w:val="nil"/>
          <w:bottom w:val="nil"/>
          <w:right w:val="nil"/>
          <w:between w:val="nil"/>
        </w:pBdr>
        <w:spacing w:after="0"/>
        <w:rPr>
          <w:color w:val="000000"/>
        </w:rPr>
      </w:pPr>
      <w:r>
        <w:rPr>
          <w:color w:val="000000"/>
        </w:rPr>
        <w:t>Đổi mật khẩu: Thay đổi mật khẩu khi cần thiết để đảm bảo độ bảo mật của mình</w:t>
      </w:r>
    </w:p>
    <w:p w:rsidR="009C2641" w:rsidRDefault="00335E26">
      <w:pPr>
        <w:numPr>
          <w:ilvl w:val="0"/>
          <w:numId w:val="3"/>
        </w:numPr>
        <w:pBdr>
          <w:top w:val="nil"/>
          <w:left w:val="nil"/>
          <w:bottom w:val="nil"/>
          <w:right w:val="nil"/>
          <w:between w:val="nil"/>
        </w:pBdr>
        <w:spacing w:after="0"/>
        <w:rPr>
          <w:color w:val="000000"/>
        </w:rPr>
      </w:pPr>
      <w:r>
        <w:rPr>
          <w:color w:val="000000"/>
        </w:rPr>
        <w:t>Quên mật khẩu: Tìm lại mật khẩu dựa vào tên đăng nhập và email. Sau khi xác minh đúng sẽ gửi mật khẩu qua email đã đăng kí trước đó để đảm bảo độ bảo mật.</w:t>
      </w:r>
    </w:p>
    <w:p w:rsidR="00803445" w:rsidRDefault="00335E26" w:rsidP="00803445">
      <w:pPr>
        <w:numPr>
          <w:ilvl w:val="0"/>
          <w:numId w:val="3"/>
        </w:numPr>
        <w:pBdr>
          <w:top w:val="nil"/>
          <w:left w:val="nil"/>
          <w:bottom w:val="nil"/>
          <w:right w:val="nil"/>
          <w:between w:val="nil"/>
        </w:pBdr>
        <w:rPr>
          <w:color w:val="000000"/>
        </w:rPr>
      </w:pPr>
      <w:r>
        <w:rPr>
          <w:color w:val="000000"/>
        </w:rPr>
        <w:t>Cập nhật thông tin tài khoản :Cập nhật lại thông tin tài khoản (K</w:t>
      </w:r>
      <w:r w:rsidR="00803445">
        <w:rPr>
          <w:color w:val="000000"/>
        </w:rPr>
        <w:t>hông thể update tên đăng nhập ).</w:t>
      </w:r>
    </w:p>
    <w:p w:rsidR="00803445" w:rsidRPr="00803445" w:rsidRDefault="00803445" w:rsidP="00115312">
      <w:pPr>
        <w:pStyle w:val="ListParagraph"/>
        <w:numPr>
          <w:ilvl w:val="2"/>
          <w:numId w:val="9"/>
        </w:numPr>
        <w:pBdr>
          <w:top w:val="nil"/>
          <w:left w:val="nil"/>
          <w:bottom w:val="nil"/>
          <w:right w:val="nil"/>
          <w:between w:val="nil"/>
        </w:pBdr>
        <w:outlineLvl w:val="2"/>
        <w:rPr>
          <w:color w:val="000000"/>
        </w:rPr>
      </w:pPr>
      <w:bookmarkStart w:id="16" w:name="_Toc166421916"/>
      <w:r w:rsidRPr="00803445">
        <w:rPr>
          <w:color w:val="5B9BD5" w:themeColor="accent1"/>
          <w:sz w:val="32"/>
          <w:szCs w:val="32"/>
        </w:rPr>
        <w:t xml:space="preserve">Chức năng dành cho </w:t>
      </w:r>
      <w:r>
        <w:rPr>
          <w:color w:val="5B9BD5" w:themeColor="accent1"/>
          <w:sz w:val="32"/>
          <w:szCs w:val="32"/>
        </w:rPr>
        <w:t>quản trị</w:t>
      </w:r>
      <w:bookmarkEnd w:id="16"/>
    </w:p>
    <w:p w:rsidR="00803445" w:rsidRDefault="00803445" w:rsidP="00803445">
      <w:pPr>
        <w:pStyle w:val="ListParagraph"/>
        <w:numPr>
          <w:ilvl w:val="0"/>
          <w:numId w:val="18"/>
        </w:numPr>
        <w:pBdr>
          <w:top w:val="nil"/>
          <w:left w:val="nil"/>
          <w:bottom w:val="nil"/>
          <w:right w:val="nil"/>
          <w:between w:val="nil"/>
        </w:pBdr>
        <w:rPr>
          <w:color w:val="000000"/>
        </w:rPr>
      </w:pPr>
      <w:r>
        <w:rPr>
          <w:color w:val="000000"/>
        </w:rPr>
        <w:t>Quản lý hàng hóa</w:t>
      </w:r>
    </w:p>
    <w:p w:rsidR="00803445" w:rsidRDefault="00803445" w:rsidP="00803445">
      <w:pPr>
        <w:pBdr>
          <w:top w:val="nil"/>
          <w:left w:val="nil"/>
          <w:bottom w:val="nil"/>
          <w:right w:val="nil"/>
          <w:between w:val="nil"/>
        </w:pBdr>
        <w:ind w:left="720"/>
        <w:rPr>
          <w:i/>
          <w:color w:val="000000"/>
        </w:rPr>
      </w:pPr>
      <w:r>
        <w:rPr>
          <w:i/>
          <w:color w:val="000000"/>
        </w:rPr>
        <w:t>Thực hiện được các chức năng xem, thêm, xóa, sửa và phân trang</w:t>
      </w:r>
    </w:p>
    <w:p w:rsidR="00803445" w:rsidRDefault="00803445" w:rsidP="00803445">
      <w:pPr>
        <w:pStyle w:val="ListParagraph"/>
        <w:numPr>
          <w:ilvl w:val="0"/>
          <w:numId w:val="18"/>
        </w:numPr>
        <w:pBdr>
          <w:top w:val="nil"/>
          <w:left w:val="nil"/>
          <w:bottom w:val="nil"/>
          <w:right w:val="nil"/>
          <w:between w:val="nil"/>
        </w:pBdr>
        <w:rPr>
          <w:color w:val="000000"/>
        </w:rPr>
      </w:pPr>
      <w:r w:rsidRPr="00803445">
        <w:rPr>
          <w:color w:val="000000"/>
        </w:rPr>
        <w:t>Quản lý loại hàng</w:t>
      </w:r>
    </w:p>
    <w:p w:rsidR="00803445" w:rsidRDefault="00803445" w:rsidP="00803445">
      <w:pPr>
        <w:pBdr>
          <w:top w:val="nil"/>
          <w:left w:val="nil"/>
          <w:bottom w:val="nil"/>
          <w:right w:val="nil"/>
          <w:between w:val="nil"/>
        </w:pBdr>
        <w:ind w:left="720"/>
        <w:rPr>
          <w:i/>
          <w:color w:val="000000"/>
        </w:rPr>
      </w:pPr>
      <w:r>
        <w:rPr>
          <w:i/>
          <w:color w:val="000000"/>
        </w:rPr>
        <w:t>Thực hiện được các chức năng xem,thêm, sửa, xóa</w:t>
      </w:r>
    </w:p>
    <w:p w:rsidR="00803445" w:rsidRDefault="00803445" w:rsidP="00803445">
      <w:pPr>
        <w:pStyle w:val="ListParagraph"/>
        <w:numPr>
          <w:ilvl w:val="0"/>
          <w:numId w:val="18"/>
        </w:numPr>
        <w:pBdr>
          <w:top w:val="nil"/>
          <w:left w:val="nil"/>
          <w:bottom w:val="nil"/>
          <w:right w:val="nil"/>
          <w:between w:val="nil"/>
        </w:pBdr>
        <w:rPr>
          <w:color w:val="000000"/>
        </w:rPr>
      </w:pPr>
      <w:r>
        <w:rPr>
          <w:color w:val="000000"/>
        </w:rPr>
        <w:t>Quản lý khách hàng</w:t>
      </w:r>
    </w:p>
    <w:p w:rsidR="00803445" w:rsidRPr="00803445" w:rsidRDefault="00803445" w:rsidP="00803445">
      <w:pPr>
        <w:pBdr>
          <w:top w:val="nil"/>
          <w:left w:val="nil"/>
          <w:bottom w:val="nil"/>
          <w:right w:val="nil"/>
          <w:between w:val="nil"/>
        </w:pBdr>
        <w:ind w:left="720"/>
        <w:rPr>
          <w:i/>
          <w:color w:val="000000"/>
        </w:rPr>
      </w:pPr>
      <w:r>
        <w:rPr>
          <w:i/>
          <w:color w:val="000000"/>
        </w:rPr>
        <w:t>Thực hiện được các chức năng xem, thêm, sửa, xóa.Nhân viên quản trị không được phép xóa chính mình.</w:t>
      </w:r>
    </w:p>
    <w:p w:rsidR="00803445" w:rsidRPr="00803445" w:rsidRDefault="00803445" w:rsidP="00803445">
      <w:pPr>
        <w:pStyle w:val="ListParagraph"/>
        <w:numPr>
          <w:ilvl w:val="0"/>
          <w:numId w:val="18"/>
        </w:numPr>
        <w:pBdr>
          <w:top w:val="nil"/>
          <w:left w:val="nil"/>
          <w:bottom w:val="nil"/>
          <w:right w:val="nil"/>
          <w:between w:val="nil"/>
        </w:pBdr>
        <w:rPr>
          <w:color w:val="000000"/>
        </w:rPr>
      </w:pPr>
      <w:r>
        <w:rPr>
          <w:color w:val="000000"/>
        </w:rPr>
        <w:t>Tổng hợp và quản lý bình luận</w:t>
      </w:r>
    </w:p>
    <w:p w:rsidR="009C2641" w:rsidRPr="00803445" w:rsidRDefault="00803445" w:rsidP="00803445">
      <w:pPr>
        <w:ind w:left="360" w:firstLine="360"/>
        <w:rPr>
          <w:i/>
        </w:rPr>
      </w:pPr>
      <w:bookmarkStart w:id="17" w:name="_heading=h.4d34og8" w:colFirst="0" w:colLast="0"/>
      <w:bookmarkStart w:id="18" w:name="_heading=h.17dp8vu" w:colFirst="0" w:colLast="0"/>
      <w:bookmarkEnd w:id="17"/>
      <w:bookmarkEnd w:id="18"/>
      <w:r>
        <w:rPr>
          <w:i/>
        </w:rPr>
        <w:lastRenderedPageBreak/>
        <w:t>Tổng hợp các bình luận của khách hàng từng hàng hóa, thông tin tổng hợp có cấu trúc</w:t>
      </w:r>
    </w:p>
    <w:tbl>
      <w:tblPr>
        <w:tblStyle w:val="a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2149"/>
        <w:gridCol w:w="2163"/>
        <w:gridCol w:w="2163"/>
      </w:tblGrid>
      <w:tr w:rsidR="009C2641">
        <w:tc>
          <w:tcPr>
            <w:tcW w:w="2155" w:type="dxa"/>
            <w:shd w:val="clear" w:color="auto" w:fill="BFBFBF"/>
          </w:tcPr>
          <w:p w:rsidR="009C2641" w:rsidRDefault="00335E26">
            <w:pPr>
              <w:pBdr>
                <w:top w:val="nil"/>
                <w:left w:val="nil"/>
                <w:bottom w:val="nil"/>
                <w:right w:val="nil"/>
                <w:between w:val="nil"/>
              </w:pBdr>
              <w:spacing w:after="160" w:line="259" w:lineRule="auto"/>
              <w:jc w:val="center"/>
              <w:rPr>
                <w:color w:val="000000"/>
              </w:rPr>
            </w:pPr>
            <w:r>
              <w:rPr>
                <w:color w:val="000000"/>
              </w:rPr>
              <w:t>Tên hàng hóa</w:t>
            </w:r>
          </w:p>
        </w:tc>
        <w:tc>
          <w:tcPr>
            <w:tcW w:w="2149" w:type="dxa"/>
            <w:shd w:val="clear" w:color="auto" w:fill="BFBFBF"/>
          </w:tcPr>
          <w:p w:rsidR="009C2641" w:rsidRDefault="00335E26">
            <w:pPr>
              <w:pBdr>
                <w:top w:val="nil"/>
                <w:left w:val="nil"/>
                <w:bottom w:val="nil"/>
                <w:right w:val="nil"/>
                <w:between w:val="nil"/>
              </w:pBdr>
              <w:spacing w:after="160" w:line="259" w:lineRule="auto"/>
              <w:jc w:val="center"/>
              <w:rPr>
                <w:color w:val="000000"/>
              </w:rPr>
            </w:pPr>
            <w:r>
              <w:rPr>
                <w:color w:val="000000"/>
              </w:rPr>
              <w:t>Số bình luận</w:t>
            </w:r>
          </w:p>
        </w:tc>
        <w:tc>
          <w:tcPr>
            <w:tcW w:w="2163" w:type="dxa"/>
            <w:shd w:val="clear" w:color="auto" w:fill="BFBFBF"/>
          </w:tcPr>
          <w:p w:rsidR="009C2641" w:rsidRDefault="00335E26">
            <w:pPr>
              <w:pBdr>
                <w:top w:val="nil"/>
                <w:left w:val="nil"/>
                <w:bottom w:val="nil"/>
                <w:right w:val="nil"/>
                <w:between w:val="nil"/>
              </w:pBdr>
              <w:spacing w:after="160" w:line="259" w:lineRule="auto"/>
              <w:jc w:val="center"/>
              <w:rPr>
                <w:color w:val="000000"/>
              </w:rPr>
            </w:pPr>
            <w:r>
              <w:rPr>
                <w:color w:val="000000"/>
              </w:rPr>
              <w:t>Ngày mới nhất</w:t>
            </w:r>
          </w:p>
        </w:tc>
        <w:tc>
          <w:tcPr>
            <w:tcW w:w="2163" w:type="dxa"/>
            <w:shd w:val="clear" w:color="auto" w:fill="BFBFBF"/>
          </w:tcPr>
          <w:p w:rsidR="009C2641" w:rsidRDefault="00335E26">
            <w:pPr>
              <w:pBdr>
                <w:top w:val="nil"/>
                <w:left w:val="nil"/>
                <w:bottom w:val="nil"/>
                <w:right w:val="nil"/>
                <w:between w:val="nil"/>
              </w:pBdr>
              <w:spacing w:after="160" w:line="259" w:lineRule="auto"/>
              <w:jc w:val="center"/>
              <w:rPr>
                <w:color w:val="000000"/>
              </w:rPr>
            </w:pPr>
            <w:r>
              <w:rPr>
                <w:color w:val="000000"/>
              </w:rPr>
              <w:t>Ngày cũ nhất</w:t>
            </w:r>
          </w:p>
        </w:tc>
      </w:tr>
      <w:tr w:rsidR="009C2641">
        <w:tc>
          <w:tcPr>
            <w:tcW w:w="2155" w:type="dxa"/>
          </w:tcPr>
          <w:p w:rsidR="009C2641" w:rsidRDefault="009C2641">
            <w:pPr>
              <w:pBdr>
                <w:top w:val="nil"/>
                <w:left w:val="nil"/>
                <w:bottom w:val="nil"/>
                <w:right w:val="nil"/>
                <w:between w:val="nil"/>
              </w:pBdr>
              <w:spacing w:after="160" w:line="259" w:lineRule="auto"/>
              <w:rPr>
                <w:color w:val="000000"/>
              </w:rPr>
            </w:pPr>
          </w:p>
        </w:tc>
        <w:tc>
          <w:tcPr>
            <w:tcW w:w="2149" w:type="dxa"/>
          </w:tcPr>
          <w:p w:rsidR="009C2641" w:rsidRDefault="009C2641">
            <w:pPr>
              <w:pBdr>
                <w:top w:val="nil"/>
                <w:left w:val="nil"/>
                <w:bottom w:val="nil"/>
                <w:right w:val="nil"/>
                <w:between w:val="nil"/>
              </w:pBdr>
              <w:spacing w:after="160" w:line="259" w:lineRule="auto"/>
              <w:rPr>
                <w:color w:val="000000"/>
              </w:rPr>
            </w:pPr>
          </w:p>
        </w:tc>
        <w:tc>
          <w:tcPr>
            <w:tcW w:w="2163" w:type="dxa"/>
          </w:tcPr>
          <w:p w:rsidR="009C2641" w:rsidRDefault="009C2641">
            <w:pPr>
              <w:pBdr>
                <w:top w:val="nil"/>
                <w:left w:val="nil"/>
                <w:bottom w:val="nil"/>
                <w:right w:val="nil"/>
                <w:between w:val="nil"/>
              </w:pBdr>
              <w:spacing w:after="160" w:line="259" w:lineRule="auto"/>
              <w:rPr>
                <w:color w:val="000000"/>
              </w:rPr>
            </w:pPr>
          </w:p>
        </w:tc>
        <w:tc>
          <w:tcPr>
            <w:tcW w:w="2163" w:type="dxa"/>
          </w:tcPr>
          <w:p w:rsidR="009C2641" w:rsidRDefault="009C2641">
            <w:pPr>
              <w:pBdr>
                <w:top w:val="nil"/>
                <w:left w:val="nil"/>
                <w:bottom w:val="nil"/>
                <w:right w:val="nil"/>
                <w:between w:val="nil"/>
              </w:pBdr>
              <w:spacing w:after="160" w:line="259" w:lineRule="auto"/>
              <w:rPr>
                <w:color w:val="000000"/>
              </w:rPr>
            </w:pPr>
          </w:p>
        </w:tc>
      </w:tr>
    </w:tbl>
    <w:p w:rsidR="009C2641" w:rsidRDefault="009C2641">
      <w:pPr>
        <w:pBdr>
          <w:top w:val="nil"/>
          <w:left w:val="nil"/>
          <w:bottom w:val="nil"/>
          <w:right w:val="nil"/>
          <w:between w:val="nil"/>
        </w:pBdr>
        <w:ind w:left="720"/>
        <w:rPr>
          <w:color w:val="000000"/>
        </w:rPr>
      </w:pPr>
    </w:p>
    <w:p w:rsidR="00803445" w:rsidRDefault="00803445">
      <w:pPr>
        <w:jc w:val="left"/>
        <w:rPr>
          <w:b/>
        </w:rPr>
      </w:pPr>
      <w:bookmarkStart w:id="19" w:name="_heading=h.lnxbz9" w:colFirst="0" w:colLast="0"/>
      <w:bookmarkEnd w:id="19"/>
      <w:r w:rsidRPr="00803445">
        <w:rPr>
          <w:b/>
        </w:rPr>
        <w:sym w:font="Wingdings" w:char="F0E8"/>
      </w:r>
      <w:r w:rsidR="0032314B">
        <w:rPr>
          <w:b/>
        </w:rPr>
        <w:t>Hiển thị chi tiết các bình luận về mặt hàng được chọn và cho phép xóa các bình luận không phù hợp.</w:t>
      </w:r>
    </w:p>
    <w:p w:rsidR="0032314B" w:rsidRPr="0032314B" w:rsidRDefault="0032314B" w:rsidP="0032314B">
      <w:pPr>
        <w:pStyle w:val="ListParagraph"/>
        <w:numPr>
          <w:ilvl w:val="0"/>
          <w:numId w:val="18"/>
        </w:numPr>
        <w:jc w:val="left"/>
        <w:rPr>
          <w:b/>
        </w:rPr>
      </w:pPr>
      <w:r>
        <w:rPr>
          <w:b/>
        </w:rPr>
        <w:t>Tổng hợp thống kê hàng hóa</w:t>
      </w:r>
    </w:p>
    <w:p w:rsidR="009C2641" w:rsidRDefault="00335E26" w:rsidP="0032314B">
      <w:pPr>
        <w:ind w:left="360"/>
        <w:jc w:val="left"/>
      </w:pPr>
      <w:r>
        <w:t>Tổng hợp thông tin hàng hóa từng loại hàng . Thông tin tổng hợp cần được trình bày có cấu trúc sau</w:t>
      </w:r>
    </w:p>
    <w:tbl>
      <w:tblPr>
        <w:tblStyle w:val="a2"/>
        <w:tblpPr w:leftFromText="180" w:rightFromText="180" w:vertAnchor="text" w:tblpX="370" w:tblpY="438"/>
        <w:tblW w:w="8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701"/>
        <w:gridCol w:w="2095"/>
        <w:gridCol w:w="1801"/>
        <w:gridCol w:w="1773"/>
      </w:tblGrid>
      <w:tr w:rsidR="009C2641">
        <w:trPr>
          <w:trHeight w:val="699"/>
        </w:trPr>
        <w:tc>
          <w:tcPr>
            <w:tcW w:w="1620" w:type="dxa"/>
            <w:shd w:val="clear" w:color="auto" w:fill="BFBFBF"/>
            <w:vAlign w:val="center"/>
          </w:tcPr>
          <w:p w:rsidR="009C2641" w:rsidRDefault="00335E26">
            <w:r>
              <w:t>Danh mục</w:t>
            </w:r>
          </w:p>
        </w:tc>
        <w:tc>
          <w:tcPr>
            <w:tcW w:w="1701" w:type="dxa"/>
            <w:shd w:val="clear" w:color="auto" w:fill="BFBFBF"/>
            <w:vAlign w:val="center"/>
          </w:tcPr>
          <w:p w:rsidR="009C2641" w:rsidRDefault="00335E26">
            <w:pPr>
              <w:jc w:val="center"/>
            </w:pPr>
            <w:r>
              <w:t>Số sản phẩm</w:t>
            </w:r>
          </w:p>
        </w:tc>
        <w:tc>
          <w:tcPr>
            <w:tcW w:w="2095" w:type="dxa"/>
            <w:shd w:val="clear" w:color="auto" w:fill="BFBFBF"/>
            <w:vAlign w:val="center"/>
          </w:tcPr>
          <w:p w:rsidR="009C2641" w:rsidRDefault="00335E26">
            <w:pPr>
              <w:jc w:val="center"/>
            </w:pPr>
            <w:r>
              <w:t>Giá trung bình</w:t>
            </w:r>
          </w:p>
        </w:tc>
        <w:tc>
          <w:tcPr>
            <w:tcW w:w="1801" w:type="dxa"/>
            <w:shd w:val="clear" w:color="auto" w:fill="BFBFBF"/>
            <w:vAlign w:val="center"/>
          </w:tcPr>
          <w:p w:rsidR="009C2641" w:rsidRDefault="00335E26">
            <w:pPr>
              <w:jc w:val="center"/>
            </w:pPr>
            <w:r>
              <w:t>Giá thấp nhất</w:t>
            </w:r>
          </w:p>
        </w:tc>
        <w:tc>
          <w:tcPr>
            <w:tcW w:w="1773" w:type="dxa"/>
            <w:shd w:val="clear" w:color="auto" w:fill="BFBFBF"/>
            <w:vAlign w:val="center"/>
          </w:tcPr>
          <w:p w:rsidR="009C2641" w:rsidRDefault="00335E26">
            <w:pPr>
              <w:jc w:val="center"/>
            </w:pPr>
            <w:r>
              <w:t>Giá cao nhất</w:t>
            </w:r>
          </w:p>
        </w:tc>
      </w:tr>
      <w:tr w:rsidR="009C2641">
        <w:trPr>
          <w:trHeight w:val="803"/>
        </w:trPr>
        <w:tc>
          <w:tcPr>
            <w:tcW w:w="1620" w:type="dxa"/>
            <w:vAlign w:val="center"/>
          </w:tcPr>
          <w:p w:rsidR="009C2641" w:rsidRDefault="009C2641">
            <w:pPr>
              <w:jc w:val="center"/>
            </w:pPr>
          </w:p>
        </w:tc>
        <w:tc>
          <w:tcPr>
            <w:tcW w:w="1701" w:type="dxa"/>
            <w:vAlign w:val="center"/>
          </w:tcPr>
          <w:p w:rsidR="009C2641" w:rsidRDefault="009C2641">
            <w:pPr>
              <w:jc w:val="center"/>
            </w:pPr>
          </w:p>
        </w:tc>
        <w:tc>
          <w:tcPr>
            <w:tcW w:w="2095" w:type="dxa"/>
            <w:vAlign w:val="center"/>
          </w:tcPr>
          <w:p w:rsidR="009C2641" w:rsidRDefault="009C2641">
            <w:pPr>
              <w:jc w:val="center"/>
            </w:pPr>
          </w:p>
        </w:tc>
        <w:tc>
          <w:tcPr>
            <w:tcW w:w="1801" w:type="dxa"/>
            <w:vAlign w:val="center"/>
          </w:tcPr>
          <w:p w:rsidR="009C2641" w:rsidRDefault="009C2641">
            <w:pPr>
              <w:jc w:val="center"/>
            </w:pPr>
          </w:p>
        </w:tc>
        <w:tc>
          <w:tcPr>
            <w:tcW w:w="1773" w:type="dxa"/>
            <w:vAlign w:val="center"/>
          </w:tcPr>
          <w:p w:rsidR="009C2641" w:rsidRDefault="009C2641">
            <w:pPr>
              <w:jc w:val="center"/>
            </w:pPr>
          </w:p>
        </w:tc>
      </w:tr>
    </w:tbl>
    <w:p w:rsidR="009C2641" w:rsidRDefault="009C2641"/>
    <w:p w:rsidR="009C2641" w:rsidRDefault="0032314B">
      <w:r>
        <w:sym w:font="Wingdings" w:char="F0E8"/>
      </w:r>
      <w:r>
        <w:t>Hiển thị biểu đồ hình miến theo tỷ lệ số lượng của từng loại.</w:t>
      </w:r>
    </w:p>
    <w:p w:rsidR="0032314B" w:rsidRDefault="0032314B" w:rsidP="00115312">
      <w:pPr>
        <w:pStyle w:val="ListParagraph"/>
        <w:numPr>
          <w:ilvl w:val="2"/>
          <w:numId w:val="9"/>
        </w:numPr>
        <w:outlineLvl w:val="2"/>
        <w:rPr>
          <w:color w:val="5B9BD5" w:themeColor="accent1"/>
        </w:rPr>
      </w:pPr>
      <w:bookmarkStart w:id="20" w:name="_Toc166421917"/>
      <w:r w:rsidRPr="0032314B">
        <w:rPr>
          <w:color w:val="5B9BD5" w:themeColor="accent1"/>
        </w:rPr>
        <w:t>Đặc tả các thực thể</w:t>
      </w:r>
      <w:bookmarkEnd w:id="20"/>
    </w:p>
    <w:p w:rsidR="0032314B" w:rsidRDefault="0032314B" w:rsidP="0032314B">
      <w:r w:rsidRPr="0032314B">
        <w:t>Sau đây là đặc tả các thực thể và thuộc tính của chúng cần thiết cho việc xây dựng website xshop</w:t>
      </w:r>
      <w:r>
        <w:t>.</w:t>
      </w:r>
    </w:p>
    <w:p w:rsidR="0032314B" w:rsidRDefault="0032314B" w:rsidP="0032314B">
      <w:pPr>
        <w:pStyle w:val="ListParagraph"/>
        <w:numPr>
          <w:ilvl w:val="0"/>
          <w:numId w:val="18"/>
        </w:numPr>
      </w:pPr>
      <w:r>
        <w:t>Loại hàng</w:t>
      </w:r>
    </w:p>
    <w:p w:rsidR="0032314B" w:rsidRDefault="0032314B" w:rsidP="0032314B">
      <w:pPr>
        <w:pStyle w:val="ListParagraph"/>
        <w:numPr>
          <w:ilvl w:val="1"/>
          <w:numId w:val="18"/>
        </w:numPr>
      </w:pPr>
      <w:r>
        <w:t>Mã loại hàng</w:t>
      </w:r>
    </w:p>
    <w:p w:rsidR="0032314B" w:rsidRDefault="0032314B" w:rsidP="0032314B">
      <w:pPr>
        <w:pStyle w:val="ListParagraph"/>
        <w:numPr>
          <w:ilvl w:val="1"/>
          <w:numId w:val="18"/>
        </w:numPr>
      </w:pPr>
      <w:r>
        <w:t>Tên loại hàng</w:t>
      </w:r>
    </w:p>
    <w:p w:rsidR="0032314B" w:rsidRDefault="0032314B" w:rsidP="0032314B">
      <w:pPr>
        <w:pStyle w:val="ListParagraph"/>
        <w:numPr>
          <w:ilvl w:val="0"/>
          <w:numId w:val="18"/>
        </w:numPr>
      </w:pPr>
      <w:r>
        <w:t>Hàng hóa</w:t>
      </w:r>
    </w:p>
    <w:p w:rsidR="0032314B" w:rsidRDefault="0032314B" w:rsidP="0032314B">
      <w:pPr>
        <w:pStyle w:val="ListParagraph"/>
        <w:numPr>
          <w:ilvl w:val="1"/>
          <w:numId w:val="18"/>
        </w:numPr>
      </w:pPr>
      <w:r>
        <w:t>Mã hàng hóa</w:t>
      </w:r>
    </w:p>
    <w:p w:rsidR="0032314B" w:rsidRDefault="0032314B" w:rsidP="0032314B">
      <w:pPr>
        <w:pStyle w:val="ListParagraph"/>
        <w:numPr>
          <w:ilvl w:val="1"/>
          <w:numId w:val="18"/>
        </w:numPr>
      </w:pPr>
      <w:r>
        <w:t>Tên hàng hóa</w:t>
      </w:r>
    </w:p>
    <w:p w:rsidR="0032314B" w:rsidRDefault="0032314B" w:rsidP="0032314B">
      <w:pPr>
        <w:pStyle w:val="ListParagraph"/>
        <w:numPr>
          <w:ilvl w:val="1"/>
          <w:numId w:val="18"/>
        </w:numPr>
      </w:pPr>
      <w:r>
        <w:t>Hình ảnh</w:t>
      </w:r>
    </w:p>
    <w:p w:rsidR="0032314B" w:rsidRDefault="0032314B" w:rsidP="0032314B">
      <w:pPr>
        <w:pStyle w:val="ListParagraph"/>
        <w:numPr>
          <w:ilvl w:val="1"/>
          <w:numId w:val="18"/>
        </w:numPr>
      </w:pPr>
      <w:r>
        <w:t>Đơn giá</w:t>
      </w:r>
    </w:p>
    <w:p w:rsidR="0032314B" w:rsidRDefault="0032314B" w:rsidP="0032314B">
      <w:pPr>
        <w:pStyle w:val="ListParagraph"/>
        <w:numPr>
          <w:ilvl w:val="1"/>
          <w:numId w:val="18"/>
        </w:numPr>
      </w:pPr>
      <w:r>
        <w:t>Mức giảm giá (tính theo %)</w:t>
      </w:r>
    </w:p>
    <w:p w:rsidR="0032314B" w:rsidRDefault="0032314B" w:rsidP="0032314B">
      <w:pPr>
        <w:pStyle w:val="ListParagraph"/>
        <w:numPr>
          <w:ilvl w:val="1"/>
          <w:numId w:val="18"/>
        </w:numPr>
      </w:pPr>
      <w:r>
        <w:t>Mã loại hàng</w:t>
      </w:r>
    </w:p>
    <w:p w:rsidR="0032314B" w:rsidRDefault="0032314B" w:rsidP="0032314B">
      <w:pPr>
        <w:pStyle w:val="ListParagraph"/>
        <w:numPr>
          <w:ilvl w:val="1"/>
          <w:numId w:val="18"/>
        </w:numPr>
      </w:pPr>
      <w:r>
        <w:t>Ngày nhập</w:t>
      </w:r>
    </w:p>
    <w:p w:rsidR="0032314B" w:rsidRDefault="0032314B" w:rsidP="0032314B">
      <w:pPr>
        <w:pStyle w:val="ListParagraph"/>
        <w:numPr>
          <w:ilvl w:val="1"/>
          <w:numId w:val="18"/>
        </w:numPr>
      </w:pPr>
      <w:r>
        <w:t>Mô tả hàng hóa</w:t>
      </w:r>
    </w:p>
    <w:p w:rsidR="0032314B" w:rsidRDefault="0032314B" w:rsidP="0032314B">
      <w:pPr>
        <w:pStyle w:val="ListParagraph"/>
        <w:numPr>
          <w:ilvl w:val="1"/>
          <w:numId w:val="18"/>
        </w:numPr>
      </w:pPr>
      <w:r>
        <w:lastRenderedPageBreak/>
        <w:t>Trạng thái đặc biệt. Những mặt hàng đặc biệt được lên trang chủ và được trình bày với một định dạng khác</w:t>
      </w:r>
    </w:p>
    <w:p w:rsidR="0032314B" w:rsidRDefault="0032314B" w:rsidP="0032314B">
      <w:pPr>
        <w:pStyle w:val="ListParagraph"/>
        <w:numPr>
          <w:ilvl w:val="1"/>
          <w:numId w:val="18"/>
        </w:numPr>
      </w:pPr>
      <w:r>
        <w:t>Số lượt xem. Để ghi nhận số lượt xem để đánh giá độ quan tâm của khách hàng.</w:t>
      </w:r>
    </w:p>
    <w:p w:rsidR="0032314B" w:rsidRDefault="0032314B" w:rsidP="0032314B">
      <w:pPr>
        <w:pStyle w:val="ListParagraph"/>
        <w:numPr>
          <w:ilvl w:val="0"/>
          <w:numId w:val="19"/>
        </w:numPr>
      </w:pPr>
      <w:r>
        <w:t>Khách hàng</w:t>
      </w:r>
    </w:p>
    <w:p w:rsidR="0032314B" w:rsidRDefault="0032314B" w:rsidP="0032314B">
      <w:pPr>
        <w:pStyle w:val="ListParagraph"/>
        <w:numPr>
          <w:ilvl w:val="1"/>
          <w:numId w:val="19"/>
        </w:numPr>
      </w:pPr>
      <w:r>
        <w:t>Mã khách hàng (tên đăng nhập)</w:t>
      </w:r>
    </w:p>
    <w:p w:rsidR="0032314B" w:rsidRDefault="0032314B" w:rsidP="0032314B">
      <w:pPr>
        <w:pStyle w:val="ListParagraph"/>
        <w:numPr>
          <w:ilvl w:val="1"/>
          <w:numId w:val="19"/>
        </w:numPr>
      </w:pPr>
      <w:r>
        <w:t>Mật khẩu đăng nhập</w:t>
      </w:r>
    </w:p>
    <w:p w:rsidR="0032314B" w:rsidRDefault="0032314B" w:rsidP="0032314B">
      <w:pPr>
        <w:pStyle w:val="ListParagraph"/>
        <w:numPr>
          <w:ilvl w:val="1"/>
          <w:numId w:val="19"/>
        </w:numPr>
      </w:pPr>
      <w:r>
        <w:t>Họ và tên</w:t>
      </w:r>
    </w:p>
    <w:p w:rsidR="0032314B" w:rsidRDefault="0032314B" w:rsidP="0032314B">
      <w:pPr>
        <w:pStyle w:val="ListParagraph"/>
        <w:numPr>
          <w:ilvl w:val="1"/>
          <w:numId w:val="19"/>
        </w:numPr>
      </w:pPr>
      <w:r>
        <w:t>Hình ảnh</w:t>
      </w:r>
    </w:p>
    <w:p w:rsidR="0032314B" w:rsidRDefault="0032314B" w:rsidP="0032314B">
      <w:pPr>
        <w:pStyle w:val="ListParagraph"/>
        <w:numPr>
          <w:ilvl w:val="1"/>
          <w:numId w:val="19"/>
        </w:numPr>
      </w:pPr>
      <w:r>
        <w:t>Email</w:t>
      </w:r>
    </w:p>
    <w:p w:rsidR="0032314B" w:rsidRDefault="0032314B" w:rsidP="0032314B">
      <w:pPr>
        <w:pStyle w:val="ListParagraph"/>
        <w:numPr>
          <w:ilvl w:val="1"/>
          <w:numId w:val="19"/>
        </w:numPr>
      </w:pPr>
      <w:r>
        <w:t xml:space="preserve">Trạng thái kích hoạt. Những người dùng đã được kích hoạt </w:t>
      </w:r>
      <w:r w:rsidR="009C428C">
        <w:t>mới được đăng nhập vào website.</w:t>
      </w:r>
    </w:p>
    <w:p w:rsidR="009C428C" w:rsidRDefault="009C428C" w:rsidP="0032314B">
      <w:pPr>
        <w:pStyle w:val="ListParagraph"/>
        <w:numPr>
          <w:ilvl w:val="1"/>
          <w:numId w:val="19"/>
        </w:numPr>
      </w:pPr>
      <w:r>
        <w:t>Vai trò. Để phân biệt là quản trị hay người tiêu dùng.</w:t>
      </w:r>
    </w:p>
    <w:p w:rsidR="009C428C" w:rsidRDefault="009C428C" w:rsidP="009C428C">
      <w:pPr>
        <w:pStyle w:val="ListParagraph"/>
        <w:numPr>
          <w:ilvl w:val="0"/>
          <w:numId w:val="19"/>
        </w:numPr>
      </w:pPr>
      <w:r>
        <w:t>Bình luận</w:t>
      </w:r>
    </w:p>
    <w:p w:rsidR="009C428C" w:rsidRDefault="009C428C" w:rsidP="009C428C">
      <w:pPr>
        <w:pStyle w:val="ListParagraph"/>
        <w:numPr>
          <w:ilvl w:val="1"/>
          <w:numId w:val="19"/>
        </w:numPr>
      </w:pPr>
      <w:r>
        <w:t xml:space="preserve">Mã bình luận </w:t>
      </w:r>
    </w:p>
    <w:p w:rsidR="009C428C" w:rsidRDefault="009C428C" w:rsidP="009C428C">
      <w:pPr>
        <w:pStyle w:val="ListParagraph"/>
        <w:numPr>
          <w:ilvl w:val="1"/>
          <w:numId w:val="19"/>
        </w:numPr>
      </w:pPr>
      <w:r>
        <w:t>Nội dung</w:t>
      </w:r>
    </w:p>
    <w:p w:rsidR="009C428C" w:rsidRDefault="009C428C" w:rsidP="009C428C">
      <w:pPr>
        <w:pStyle w:val="ListParagraph"/>
        <w:numPr>
          <w:ilvl w:val="1"/>
          <w:numId w:val="19"/>
        </w:numPr>
      </w:pPr>
      <w:r>
        <w:t>Mã sản phẩm được bình luận</w:t>
      </w:r>
    </w:p>
    <w:p w:rsidR="009C428C" w:rsidRDefault="009C428C" w:rsidP="009C428C">
      <w:pPr>
        <w:pStyle w:val="ListParagraph"/>
        <w:numPr>
          <w:ilvl w:val="1"/>
          <w:numId w:val="19"/>
        </w:numPr>
      </w:pPr>
      <w:r>
        <w:t>Mã khách hàng gửi bình luận</w:t>
      </w:r>
    </w:p>
    <w:p w:rsidR="009C428C" w:rsidRPr="0032314B" w:rsidRDefault="009C428C" w:rsidP="009C428C">
      <w:pPr>
        <w:pStyle w:val="ListParagraph"/>
        <w:numPr>
          <w:ilvl w:val="1"/>
          <w:numId w:val="19"/>
        </w:numPr>
      </w:pPr>
      <w:r>
        <w:t>Thời gian gửi bình luận</w:t>
      </w:r>
    </w:p>
    <w:p w:rsidR="009C2641" w:rsidRDefault="00335E26">
      <w:pPr>
        <w:pStyle w:val="Heading2"/>
        <w:numPr>
          <w:ilvl w:val="1"/>
          <w:numId w:val="9"/>
        </w:numPr>
      </w:pPr>
      <w:bookmarkStart w:id="21" w:name="_Toc166421918"/>
      <w:r>
        <w:t>Sơ đồ triển khai và yêu cầu hệ thống</w:t>
      </w:r>
      <w:bookmarkEnd w:id="21"/>
    </w:p>
    <w:p w:rsidR="009C2641" w:rsidRDefault="00335E26">
      <w:pPr>
        <w:pStyle w:val="Heading3"/>
        <w:numPr>
          <w:ilvl w:val="2"/>
          <w:numId w:val="9"/>
        </w:numPr>
      </w:pPr>
      <w:bookmarkStart w:id="22" w:name="_heading=h.44sinio" w:colFirst="0" w:colLast="0"/>
      <w:bookmarkStart w:id="23" w:name="_Toc166421919"/>
      <w:bookmarkEnd w:id="22"/>
      <w:r>
        <w:t>Sơ đồ triển khai</w:t>
      </w:r>
      <w:bookmarkEnd w:id="23"/>
    </w:p>
    <w:p w:rsidR="009C2641" w:rsidRDefault="00335E26">
      <w:pPr>
        <w:pBdr>
          <w:top w:val="nil"/>
          <w:left w:val="nil"/>
          <w:bottom w:val="nil"/>
          <w:right w:val="nil"/>
          <w:between w:val="nil"/>
        </w:pBdr>
        <w:spacing w:after="0"/>
        <w:rPr>
          <w:i/>
          <w:color w:val="000000"/>
        </w:rPr>
      </w:pPr>
      <w:bookmarkStart w:id="24" w:name="_heading=h.2jxsxqh" w:colFirst="0" w:colLast="0"/>
      <w:bookmarkEnd w:id="24"/>
      <w:r>
        <w:rPr>
          <w:i/>
          <w:color w:val="000000"/>
        </w:rPr>
        <w:t>Website giới thiệu của X –Shop sau khi hoàn thành sẽ được triển khai theo mô hình như sau.</w:t>
      </w:r>
    </w:p>
    <w:p w:rsidR="009C2641" w:rsidRDefault="00335E26">
      <w:pPr>
        <w:pBdr>
          <w:top w:val="nil"/>
          <w:left w:val="nil"/>
          <w:bottom w:val="nil"/>
          <w:right w:val="nil"/>
          <w:between w:val="nil"/>
        </w:pBdr>
        <w:spacing w:after="0"/>
        <w:rPr>
          <w:i/>
          <w:color w:val="000000"/>
        </w:rPr>
      </w:pPr>
      <w:r>
        <w:rPr>
          <w:i/>
          <w:noProof/>
          <w:color w:val="000000"/>
        </w:rPr>
        <w:lastRenderedPageBreak/>
        <w:drawing>
          <wp:inline distT="0" distB="0" distL="0" distR="0" wp14:anchorId="5F17EF10" wp14:editId="343B2D8D">
            <wp:extent cx="5685013" cy="4290432"/>
            <wp:effectExtent l="0" t="0" r="0" b="0"/>
            <wp:docPr id="15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85013" cy="4290432"/>
                    </a:xfrm>
                    <a:prstGeom prst="rect">
                      <a:avLst/>
                    </a:prstGeom>
                    <a:ln/>
                  </pic:spPr>
                </pic:pic>
              </a:graphicData>
            </a:graphic>
          </wp:inline>
        </w:drawing>
      </w:r>
    </w:p>
    <w:p w:rsidR="009C2641" w:rsidRDefault="009C2641">
      <w:pPr>
        <w:pBdr>
          <w:top w:val="nil"/>
          <w:left w:val="nil"/>
          <w:bottom w:val="nil"/>
          <w:right w:val="nil"/>
          <w:between w:val="nil"/>
        </w:pBdr>
        <w:spacing w:after="0"/>
        <w:rPr>
          <w:i/>
          <w:color w:val="000000"/>
        </w:rPr>
      </w:pPr>
    </w:p>
    <w:p w:rsidR="009C2641" w:rsidRDefault="00335E26">
      <w:pPr>
        <w:numPr>
          <w:ilvl w:val="0"/>
          <w:numId w:val="8"/>
        </w:numPr>
        <w:pBdr>
          <w:top w:val="nil"/>
          <w:left w:val="nil"/>
          <w:bottom w:val="nil"/>
          <w:right w:val="nil"/>
          <w:between w:val="nil"/>
        </w:pBdr>
        <w:spacing w:after="0"/>
        <w:ind w:left="0" w:firstLine="0"/>
        <w:rPr>
          <w:i/>
          <w:color w:val="000000"/>
        </w:rPr>
      </w:pPr>
      <w:r>
        <w:rPr>
          <w:i/>
          <w:color w:val="000000"/>
        </w:rPr>
        <w:t>Thuê host có hỗ trợ php mà mysql và triển khai website X-Shop slên đó</w:t>
      </w:r>
    </w:p>
    <w:p w:rsidR="009C2641" w:rsidRDefault="00335E26">
      <w:pPr>
        <w:numPr>
          <w:ilvl w:val="0"/>
          <w:numId w:val="8"/>
        </w:numPr>
        <w:pBdr>
          <w:top w:val="nil"/>
          <w:left w:val="nil"/>
          <w:bottom w:val="nil"/>
          <w:right w:val="nil"/>
          <w:between w:val="nil"/>
        </w:pBdr>
        <w:spacing w:after="0"/>
        <w:ind w:left="0" w:firstLine="0"/>
        <w:rPr>
          <w:i/>
          <w:color w:val="000000"/>
        </w:rPr>
      </w:pPr>
      <w:r>
        <w:rPr>
          <w:i/>
          <w:color w:val="000000"/>
        </w:rPr>
        <w:t>Nhân viên quản trị vào website để quản lý</w:t>
      </w:r>
    </w:p>
    <w:p w:rsidR="009C2641" w:rsidRDefault="00335E26">
      <w:pPr>
        <w:numPr>
          <w:ilvl w:val="0"/>
          <w:numId w:val="8"/>
        </w:numPr>
        <w:pBdr>
          <w:top w:val="nil"/>
          <w:left w:val="nil"/>
          <w:bottom w:val="nil"/>
          <w:right w:val="nil"/>
          <w:between w:val="nil"/>
        </w:pBdr>
        <w:ind w:left="0" w:firstLine="0"/>
        <w:rPr>
          <w:i/>
          <w:color w:val="000000"/>
        </w:rPr>
      </w:pPr>
      <w:r>
        <w:rPr>
          <w:i/>
          <w:color w:val="000000"/>
        </w:rPr>
        <w:t xml:space="preserve"> Người tiêu dùng sử dụng trình duyệt để truy cập trang web, tìm kiếm và guiwt bình luận về hàng hóa</w:t>
      </w:r>
    </w:p>
    <w:p w:rsidR="009C2641" w:rsidRDefault="00335E26">
      <w:pPr>
        <w:pStyle w:val="Heading3"/>
        <w:numPr>
          <w:ilvl w:val="2"/>
          <w:numId w:val="9"/>
        </w:numPr>
      </w:pPr>
      <w:bookmarkStart w:id="25" w:name="_Toc166421920"/>
      <w:r>
        <w:t>Yêu cầu hệ thống</w:t>
      </w:r>
      <w:bookmarkEnd w:id="25"/>
    </w:p>
    <w:p w:rsidR="009C2641" w:rsidRDefault="00335E26">
      <w:pPr>
        <w:pBdr>
          <w:top w:val="nil"/>
          <w:left w:val="nil"/>
          <w:bottom w:val="nil"/>
          <w:right w:val="nil"/>
          <w:between w:val="nil"/>
        </w:pBdr>
        <w:spacing w:after="0"/>
        <w:rPr>
          <w:color w:val="FF0000"/>
          <w:sz w:val="40"/>
          <w:szCs w:val="40"/>
        </w:rPr>
      </w:pPr>
      <w:r>
        <w:rPr>
          <w:color w:val="FF0000"/>
          <w:sz w:val="40"/>
          <w:szCs w:val="40"/>
        </w:rPr>
        <w:t xml:space="preserve">Yêu cầu hệ thống: </w:t>
      </w:r>
    </w:p>
    <w:p w:rsidR="009C2641" w:rsidRDefault="00335E26">
      <w:pPr>
        <w:numPr>
          <w:ilvl w:val="0"/>
          <w:numId w:val="6"/>
        </w:numPr>
        <w:pBdr>
          <w:top w:val="nil"/>
          <w:left w:val="nil"/>
          <w:bottom w:val="nil"/>
          <w:right w:val="nil"/>
          <w:between w:val="nil"/>
        </w:pBdr>
        <w:ind w:left="0" w:firstLine="0"/>
        <w:rPr>
          <w:color w:val="FF0000"/>
        </w:rPr>
      </w:pPr>
      <w:r>
        <w:rPr>
          <w:color w:val="FF0000"/>
        </w:rPr>
        <w:t xml:space="preserve">Cấu trúc giao diện của </w:t>
      </w:r>
      <w:r w:rsidR="003529C1">
        <w:rPr>
          <w:color w:val="FF0000"/>
        </w:rPr>
        <w:t>người</w:t>
      </w:r>
      <w:r>
        <w:rPr>
          <w:color w:val="FF0000"/>
        </w:rPr>
        <w:t xml:space="preserve"> dùng:</w:t>
      </w:r>
    </w:p>
    <w:p w:rsidR="009C2641" w:rsidRDefault="00335E26">
      <w:r>
        <w:t>+ Chức danh mục hàng hóa để khách hàng dễ tìm kiếm theo từng loại</w:t>
      </w:r>
    </w:p>
    <w:p w:rsidR="009C2641" w:rsidRDefault="00335E26">
      <w:r>
        <w:t xml:space="preserve"> + Tìm kiếm theo tên</w:t>
      </w:r>
    </w:p>
    <w:p w:rsidR="009C2641" w:rsidRDefault="00335E26">
      <w:r>
        <w:t>+ Hiển thị danh sách mặt hàng được yêu thích nhất</w:t>
      </w:r>
    </w:p>
    <w:p w:rsidR="009C2641" w:rsidRDefault="00335E26">
      <w:r>
        <w:t>+ Đăng nhập/ thông tin người dùng sau khi đã đăng nhập</w:t>
      </w:r>
    </w:p>
    <w:p w:rsidR="009C2641" w:rsidRDefault="00335E26">
      <w:pPr>
        <w:numPr>
          <w:ilvl w:val="0"/>
          <w:numId w:val="2"/>
        </w:numPr>
        <w:pBdr>
          <w:top w:val="nil"/>
          <w:left w:val="nil"/>
          <w:bottom w:val="nil"/>
          <w:right w:val="nil"/>
          <w:between w:val="nil"/>
        </w:pBdr>
        <w:ind w:left="0" w:firstLine="0"/>
        <w:rPr>
          <w:color w:val="000000"/>
          <w:sz w:val="32"/>
          <w:szCs w:val="32"/>
        </w:rPr>
      </w:pPr>
      <w:r>
        <w:rPr>
          <w:color w:val="000000"/>
          <w:sz w:val="32"/>
          <w:szCs w:val="32"/>
        </w:rPr>
        <w:t>Trang chính của website</w:t>
      </w:r>
    </w:p>
    <w:p w:rsidR="009C2641" w:rsidRDefault="00335E26">
      <w:r>
        <w:lastRenderedPageBreak/>
        <w:t xml:space="preserve">Trưng bày các mặt hàng được nhân viên quản trị chỉ định. Các mặt  </w:t>
      </w:r>
      <w:r>
        <w:tab/>
      </w:r>
      <w:r>
        <w:tab/>
        <w:t xml:space="preserve">     mặt hàng được trưng bày theo cách dễ nhìn.</w:t>
      </w:r>
    </w:p>
    <w:p w:rsidR="009C2641" w:rsidRDefault="00335E26">
      <w:pPr>
        <w:numPr>
          <w:ilvl w:val="0"/>
          <w:numId w:val="1"/>
        </w:numPr>
        <w:pBdr>
          <w:top w:val="nil"/>
          <w:left w:val="nil"/>
          <w:bottom w:val="nil"/>
          <w:right w:val="nil"/>
          <w:between w:val="nil"/>
        </w:pBdr>
        <w:spacing w:after="0"/>
        <w:ind w:left="0" w:firstLine="0"/>
        <w:rPr>
          <w:color w:val="000000"/>
          <w:sz w:val="40"/>
          <w:szCs w:val="40"/>
        </w:rPr>
      </w:pPr>
      <w:r>
        <w:rPr>
          <w:color w:val="000000"/>
          <w:sz w:val="32"/>
          <w:szCs w:val="32"/>
        </w:rPr>
        <w:t xml:space="preserve"> Trưng bày hàng hóa</w:t>
      </w:r>
    </w:p>
    <w:p w:rsidR="009C2641" w:rsidRDefault="00335E26">
      <w:pPr>
        <w:pBdr>
          <w:top w:val="nil"/>
          <w:left w:val="nil"/>
          <w:bottom w:val="nil"/>
          <w:right w:val="nil"/>
          <w:between w:val="nil"/>
        </w:pBdr>
        <w:spacing w:after="0"/>
        <w:rPr>
          <w:color w:val="000000"/>
        </w:rPr>
      </w:pPr>
      <w:r>
        <w:rPr>
          <w:color w:val="000000"/>
        </w:rPr>
        <w:t>Khi người dùng tìm kiến sẽ hiện ra theo từ khóa. Mỗi mặt hàng cần có hình ảnh, tên, đơn giá và giảm giá nếu có. Khi người dùng nhấp vào sẽ chuyển đến trang hiển thị chi tiết sản phẩm</w:t>
      </w:r>
    </w:p>
    <w:p w:rsidR="009C2641" w:rsidRDefault="00335E26">
      <w:pPr>
        <w:numPr>
          <w:ilvl w:val="0"/>
          <w:numId w:val="6"/>
        </w:numPr>
        <w:pBdr>
          <w:top w:val="nil"/>
          <w:left w:val="nil"/>
          <w:bottom w:val="nil"/>
          <w:right w:val="nil"/>
          <w:between w:val="nil"/>
        </w:pBdr>
        <w:spacing w:after="0"/>
        <w:ind w:left="0" w:firstLine="0"/>
        <w:rPr>
          <w:color w:val="FF0000"/>
          <w:sz w:val="36"/>
          <w:szCs w:val="36"/>
        </w:rPr>
      </w:pPr>
      <w:r>
        <w:rPr>
          <w:color w:val="FF0000"/>
          <w:sz w:val="36"/>
          <w:szCs w:val="36"/>
        </w:rPr>
        <w:t>Yêu cầu cơ bản của website:</w:t>
      </w:r>
    </w:p>
    <w:p w:rsidR="009C2641" w:rsidRDefault="00335E26">
      <w:pPr>
        <w:pBdr>
          <w:top w:val="nil"/>
          <w:left w:val="nil"/>
          <w:bottom w:val="nil"/>
          <w:right w:val="nil"/>
          <w:between w:val="nil"/>
        </w:pBdr>
        <w:spacing w:after="0"/>
        <w:rPr>
          <w:color w:val="000000"/>
        </w:rPr>
      </w:pPr>
      <w:r>
        <w:rPr>
          <w:color w:val="000000"/>
        </w:rPr>
        <w:t>+ Thông tin chi tiết mặt hàng được chọn</w:t>
      </w:r>
    </w:p>
    <w:p w:rsidR="009C2641" w:rsidRDefault="00335E26">
      <w:pPr>
        <w:pBdr>
          <w:top w:val="nil"/>
          <w:left w:val="nil"/>
          <w:bottom w:val="nil"/>
          <w:right w:val="nil"/>
          <w:between w:val="nil"/>
        </w:pBdr>
        <w:spacing w:after="0"/>
        <w:rPr>
          <w:color w:val="000000"/>
        </w:rPr>
      </w:pPr>
      <w:r>
        <w:rPr>
          <w:color w:val="000000"/>
        </w:rPr>
        <w:t>+ Danh sách các mặt hàng cùng loại với sản phẩm được chọn</w:t>
      </w:r>
    </w:p>
    <w:p w:rsidR="009C2641" w:rsidRDefault="00335E26">
      <w:pPr>
        <w:pBdr>
          <w:top w:val="nil"/>
          <w:left w:val="nil"/>
          <w:bottom w:val="nil"/>
          <w:right w:val="nil"/>
          <w:between w:val="nil"/>
        </w:pBdr>
        <w:spacing w:after="0"/>
        <w:rPr>
          <w:color w:val="000000"/>
        </w:rPr>
      </w:pPr>
      <w:r>
        <w:rPr>
          <w:color w:val="000000"/>
        </w:rPr>
        <w:t>+ Cho phép khách hàng bình luận về sản phẩm</w:t>
      </w:r>
    </w:p>
    <w:p w:rsidR="009C2641" w:rsidRDefault="00335E26">
      <w:pPr>
        <w:numPr>
          <w:ilvl w:val="0"/>
          <w:numId w:val="8"/>
        </w:numPr>
        <w:pBdr>
          <w:top w:val="nil"/>
          <w:left w:val="nil"/>
          <w:bottom w:val="nil"/>
          <w:right w:val="nil"/>
          <w:between w:val="nil"/>
        </w:pBdr>
        <w:spacing w:after="0"/>
        <w:ind w:left="0" w:firstLine="0"/>
      </w:pPr>
      <w:r>
        <w:rPr>
          <w:color w:val="000000"/>
        </w:rPr>
        <w:t>Các trang quản lý tài khoản phải có:</w:t>
      </w:r>
    </w:p>
    <w:p w:rsidR="009C2641" w:rsidRDefault="00335E26">
      <w:pPr>
        <w:pBdr>
          <w:top w:val="nil"/>
          <w:left w:val="nil"/>
          <w:bottom w:val="nil"/>
          <w:right w:val="nil"/>
          <w:between w:val="nil"/>
        </w:pBdr>
        <w:spacing w:after="0"/>
        <w:rPr>
          <w:color w:val="000000"/>
        </w:rPr>
      </w:pPr>
      <w:r>
        <w:rPr>
          <w:color w:val="000000"/>
        </w:rPr>
        <w:t>+ Đăng nhập</w:t>
      </w:r>
    </w:p>
    <w:p w:rsidR="009C2641" w:rsidRDefault="00335E26">
      <w:pPr>
        <w:pBdr>
          <w:top w:val="nil"/>
          <w:left w:val="nil"/>
          <w:bottom w:val="nil"/>
          <w:right w:val="nil"/>
          <w:between w:val="nil"/>
        </w:pBdr>
        <w:spacing w:after="0"/>
        <w:rPr>
          <w:color w:val="000000"/>
        </w:rPr>
      </w:pPr>
      <w:r>
        <w:rPr>
          <w:color w:val="000000"/>
        </w:rPr>
        <w:t>+ Đăng ký</w:t>
      </w:r>
    </w:p>
    <w:p w:rsidR="009C2641" w:rsidRDefault="00335E26">
      <w:pPr>
        <w:pBdr>
          <w:top w:val="nil"/>
          <w:left w:val="nil"/>
          <w:bottom w:val="nil"/>
          <w:right w:val="nil"/>
          <w:between w:val="nil"/>
        </w:pBdr>
        <w:spacing w:after="0"/>
        <w:rPr>
          <w:color w:val="000000"/>
        </w:rPr>
      </w:pPr>
      <w:r>
        <w:rPr>
          <w:color w:val="000000"/>
        </w:rPr>
        <w:t>+ Quên mật khẩu</w:t>
      </w:r>
    </w:p>
    <w:p w:rsidR="009C2641" w:rsidRDefault="00335E26">
      <w:pPr>
        <w:pBdr>
          <w:top w:val="nil"/>
          <w:left w:val="nil"/>
          <w:bottom w:val="nil"/>
          <w:right w:val="nil"/>
          <w:between w:val="nil"/>
        </w:pBdr>
        <w:spacing w:after="0"/>
        <w:rPr>
          <w:color w:val="000000"/>
        </w:rPr>
      </w:pPr>
      <w:r>
        <w:rPr>
          <w:color w:val="000000"/>
        </w:rPr>
        <w:t>+ Đổi mật khẩu</w:t>
      </w:r>
    </w:p>
    <w:p w:rsidR="009C2641" w:rsidRDefault="00335E26">
      <w:pPr>
        <w:pBdr>
          <w:top w:val="nil"/>
          <w:left w:val="nil"/>
          <w:bottom w:val="nil"/>
          <w:right w:val="nil"/>
          <w:between w:val="nil"/>
        </w:pBdr>
        <w:spacing w:after="0"/>
        <w:rPr>
          <w:color w:val="000000"/>
        </w:rPr>
      </w:pPr>
      <w:r>
        <w:rPr>
          <w:color w:val="000000"/>
        </w:rPr>
        <w:t>+ Cập nhập thông tin tài khoản</w:t>
      </w:r>
    </w:p>
    <w:p w:rsidR="009C2641" w:rsidRDefault="00335E26">
      <w:pPr>
        <w:numPr>
          <w:ilvl w:val="0"/>
          <w:numId w:val="6"/>
        </w:numPr>
        <w:pBdr>
          <w:top w:val="nil"/>
          <w:left w:val="nil"/>
          <w:bottom w:val="nil"/>
          <w:right w:val="nil"/>
          <w:between w:val="nil"/>
        </w:pBdr>
        <w:spacing w:after="0"/>
        <w:ind w:left="0" w:firstLine="0"/>
        <w:rPr>
          <w:color w:val="FF0000"/>
          <w:sz w:val="36"/>
          <w:szCs w:val="36"/>
        </w:rPr>
      </w:pPr>
      <w:r>
        <w:rPr>
          <w:color w:val="FF0000"/>
          <w:sz w:val="36"/>
          <w:szCs w:val="36"/>
        </w:rPr>
        <w:t>Website bán hàng dành cho người quản trị:</w:t>
      </w:r>
    </w:p>
    <w:p w:rsidR="009C2641" w:rsidRDefault="00335E26">
      <w:pPr>
        <w:numPr>
          <w:ilvl w:val="0"/>
          <w:numId w:val="8"/>
        </w:numPr>
        <w:pBdr>
          <w:top w:val="nil"/>
          <w:left w:val="nil"/>
          <w:bottom w:val="nil"/>
          <w:right w:val="nil"/>
          <w:between w:val="nil"/>
        </w:pBdr>
        <w:spacing w:after="0"/>
        <w:ind w:left="0" w:firstLine="0"/>
      </w:pPr>
      <w:r>
        <w:rPr>
          <w:color w:val="000000"/>
        </w:rPr>
        <w:t>Các trang quản lý</w:t>
      </w:r>
      <w:r>
        <w:rPr>
          <w:color w:val="000000"/>
        </w:rPr>
        <w:tab/>
      </w:r>
    </w:p>
    <w:p w:rsidR="009C2641" w:rsidRDefault="00335E26">
      <w:pPr>
        <w:pBdr>
          <w:top w:val="nil"/>
          <w:left w:val="nil"/>
          <w:bottom w:val="nil"/>
          <w:right w:val="nil"/>
          <w:between w:val="nil"/>
        </w:pBdr>
        <w:spacing w:after="0"/>
        <w:rPr>
          <w:color w:val="000000"/>
        </w:rPr>
      </w:pPr>
      <w:r>
        <w:rPr>
          <w:color w:val="000000"/>
        </w:rPr>
        <w:t>( Phải có chức năng thêm, sửa, xóa, tìm kiếm )</w:t>
      </w:r>
    </w:p>
    <w:p w:rsidR="009C2641" w:rsidRDefault="00335E26">
      <w:pPr>
        <w:pBdr>
          <w:top w:val="nil"/>
          <w:left w:val="nil"/>
          <w:bottom w:val="nil"/>
          <w:right w:val="nil"/>
          <w:between w:val="nil"/>
        </w:pBdr>
        <w:spacing w:after="0"/>
        <w:rPr>
          <w:color w:val="000000"/>
        </w:rPr>
      </w:pPr>
      <w:r>
        <w:rPr>
          <w:color w:val="000000"/>
        </w:rPr>
        <w:t>+ Quản lý bán hàng</w:t>
      </w:r>
    </w:p>
    <w:p w:rsidR="009C2641" w:rsidRDefault="00335E26">
      <w:pPr>
        <w:pBdr>
          <w:top w:val="nil"/>
          <w:left w:val="nil"/>
          <w:bottom w:val="nil"/>
          <w:right w:val="nil"/>
          <w:between w:val="nil"/>
        </w:pBdr>
        <w:spacing w:after="0"/>
        <w:rPr>
          <w:color w:val="000000"/>
        </w:rPr>
      </w:pPr>
      <w:r>
        <w:rPr>
          <w:color w:val="000000"/>
        </w:rPr>
        <w:t>+ Quản lý loại hàng</w:t>
      </w:r>
    </w:p>
    <w:p w:rsidR="009C2641" w:rsidRDefault="00335E26">
      <w:pPr>
        <w:pBdr>
          <w:top w:val="nil"/>
          <w:left w:val="nil"/>
          <w:bottom w:val="nil"/>
          <w:right w:val="nil"/>
          <w:between w:val="nil"/>
        </w:pBdr>
        <w:spacing w:after="0"/>
        <w:rPr>
          <w:color w:val="000000"/>
        </w:rPr>
      </w:pPr>
      <w:r>
        <w:rPr>
          <w:color w:val="000000"/>
        </w:rPr>
        <w:t>+ Quản lý khách hàng</w:t>
      </w:r>
    </w:p>
    <w:p w:rsidR="009C2641" w:rsidRDefault="00335E26">
      <w:pPr>
        <w:pBdr>
          <w:top w:val="nil"/>
          <w:left w:val="nil"/>
          <w:bottom w:val="nil"/>
          <w:right w:val="nil"/>
          <w:between w:val="nil"/>
        </w:pBdr>
        <w:spacing w:after="0"/>
        <w:rPr>
          <w:color w:val="000000"/>
        </w:rPr>
      </w:pPr>
      <w:r>
        <w:rPr>
          <w:color w:val="000000"/>
        </w:rPr>
        <w:t>+ Quản lý về bình luận về hàng hóa</w:t>
      </w:r>
    </w:p>
    <w:p w:rsidR="009C2641" w:rsidRDefault="00335E26">
      <w:pPr>
        <w:numPr>
          <w:ilvl w:val="0"/>
          <w:numId w:val="7"/>
        </w:numPr>
        <w:pBdr>
          <w:top w:val="nil"/>
          <w:left w:val="nil"/>
          <w:bottom w:val="nil"/>
          <w:right w:val="nil"/>
          <w:between w:val="nil"/>
        </w:pBdr>
        <w:ind w:left="0" w:firstLine="0"/>
      </w:pPr>
      <w:r>
        <w:rPr>
          <w:color w:val="FF0000"/>
          <w:sz w:val="36"/>
          <w:szCs w:val="36"/>
        </w:rPr>
        <w:t>Tổng hợp thống kê</w:t>
      </w:r>
      <w:r>
        <w:rPr>
          <w:color w:val="000000"/>
        </w:rPr>
        <w:t>:</w:t>
      </w:r>
    </w:p>
    <w:p w:rsidR="009C2641" w:rsidRDefault="00335E26">
      <w:r>
        <w:t>+ Thống kê hàng hóa theo loại, cho phép hiển thị dưới dạng biểu đồ</w:t>
      </w:r>
    </w:p>
    <w:p w:rsidR="009C2641" w:rsidRDefault="00335E26">
      <w:pPr>
        <w:pBdr>
          <w:top w:val="nil"/>
          <w:left w:val="nil"/>
          <w:bottom w:val="nil"/>
          <w:right w:val="nil"/>
          <w:between w:val="nil"/>
        </w:pBdr>
        <w:spacing w:after="0"/>
        <w:rPr>
          <w:color w:val="000000"/>
        </w:rPr>
      </w:pPr>
      <w:r>
        <w:rPr>
          <w:color w:val="000000"/>
        </w:rPr>
        <w:t>+ Thống kê bình luận hàng hóa</w:t>
      </w:r>
    </w:p>
    <w:p w:rsidR="009C2641" w:rsidRDefault="00335E26">
      <w:pPr>
        <w:numPr>
          <w:ilvl w:val="0"/>
          <w:numId w:val="6"/>
        </w:numPr>
        <w:pBdr>
          <w:top w:val="nil"/>
          <w:left w:val="nil"/>
          <w:bottom w:val="nil"/>
          <w:right w:val="nil"/>
          <w:between w:val="nil"/>
        </w:pBdr>
        <w:spacing w:after="0"/>
        <w:ind w:left="0" w:firstLine="0"/>
        <w:rPr>
          <w:color w:val="FF0000"/>
          <w:sz w:val="36"/>
          <w:szCs w:val="36"/>
        </w:rPr>
      </w:pPr>
      <w:r>
        <w:rPr>
          <w:color w:val="FF0000"/>
          <w:sz w:val="36"/>
          <w:szCs w:val="36"/>
        </w:rPr>
        <w:t>Yêu cầu về bảo mật:</w:t>
      </w:r>
    </w:p>
    <w:p w:rsidR="009C2641" w:rsidRDefault="00335E26">
      <w:pPr>
        <w:pBdr>
          <w:top w:val="nil"/>
          <w:left w:val="nil"/>
          <w:bottom w:val="nil"/>
          <w:right w:val="nil"/>
          <w:between w:val="nil"/>
        </w:pBdr>
        <w:spacing w:after="0"/>
        <w:rPr>
          <w:color w:val="000000"/>
        </w:rPr>
      </w:pPr>
      <w:r>
        <w:rPr>
          <w:color w:val="000000"/>
        </w:rPr>
        <w:t>+ Tất cả from nhập phải được kiêm soát dữ liệu 1 cách hợp lý</w:t>
      </w:r>
    </w:p>
    <w:p w:rsidR="009C2641" w:rsidRDefault="00335E26">
      <w:pPr>
        <w:pBdr>
          <w:top w:val="nil"/>
          <w:left w:val="nil"/>
          <w:bottom w:val="nil"/>
          <w:right w:val="nil"/>
          <w:between w:val="nil"/>
        </w:pBdr>
        <w:spacing w:after="0"/>
        <w:rPr>
          <w:color w:val="000000"/>
        </w:rPr>
      </w:pPr>
      <w:r>
        <w:rPr>
          <w:color w:val="000000"/>
        </w:rPr>
        <w:t>+ Khách hàng chưa đăng nhập không được phép gửi bình luận cũng như đổi mật khẩu hay cập nhập tài khoản</w:t>
      </w:r>
    </w:p>
    <w:p w:rsidR="009C2641" w:rsidRDefault="00335E26">
      <w:pPr>
        <w:pBdr>
          <w:top w:val="nil"/>
          <w:left w:val="nil"/>
          <w:bottom w:val="nil"/>
          <w:right w:val="nil"/>
          <w:between w:val="nil"/>
        </w:pBdr>
        <w:spacing w:after="0"/>
        <w:rPr>
          <w:color w:val="000000"/>
        </w:rPr>
      </w:pPr>
      <w:r>
        <w:rPr>
          <w:color w:val="000000"/>
        </w:rPr>
        <w:t>+ Chỉ có nhân viên quản trị  mới được thực hiện các chức năng quản trị</w:t>
      </w:r>
    </w:p>
    <w:p w:rsidR="009C2641" w:rsidRDefault="00335E26">
      <w:pPr>
        <w:numPr>
          <w:ilvl w:val="0"/>
          <w:numId w:val="6"/>
        </w:numPr>
        <w:pBdr>
          <w:top w:val="nil"/>
          <w:left w:val="nil"/>
          <w:bottom w:val="nil"/>
          <w:right w:val="nil"/>
          <w:between w:val="nil"/>
        </w:pBdr>
        <w:ind w:left="0" w:firstLine="0"/>
        <w:rPr>
          <w:color w:val="FF0000"/>
          <w:sz w:val="36"/>
          <w:szCs w:val="36"/>
        </w:rPr>
      </w:pPr>
      <w:r>
        <w:rPr>
          <w:color w:val="FF0000"/>
          <w:sz w:val="36"/>
          <w:szCs w:val="36"/>
        </w:rPr>
        <w:t>Yêu cầu về công nghệ:</w:t>
      </w:r>
    </w:p>
    <w:p w:rsidR="009C2641" w:rsidRDefault="00335E26">
      <w:pPr>
        <w:rPr>
          <w:color w:val="000000"/>
        </w:rPr>
      </w:pPr>
      <w:r>
        <w:rPr>
          <w:color w:val="000000"/>
        </w:rPr>
        <w:t>+ Website phải được xây dựng với PHP và MySQL</w:t>
      </w:r>
    </w:p>
    <w:p w:rsidR="009C2641" w:rsidRDefault="009C2641"/>
    <w:p w:rsidR="009C2641" w:rsidRDefault="00335E26">
      <w:pPr>
        <w:pStyle w:val="Heading1"/>
        <w:numPr>
          <w:ilvl w:val="0"/>
          <w:numId w:val="9"/>
        </w:numPr>
      </w:pPr>
      <w:bookmarkStart w:id="26" w:name="_heading=h.z337ya" w:colFirst="0" w:colLast="0"/>
      <w:bookmarkStart w:id="27" w:name="_Toc166421921"/>
      <w:bookmarkEnd w:id="26"/>
      <w:r>
        <w:t>Thiết kế ứng dụng</w:t>
      </w:r>
      <w:bookmarkEnd w:id="27"/>
    </w:p>
    <w:p w:rsidR="009C2641" w:rsidRDefault="00335E26">
      <w:pPr>
        <w:numPr>
          <w:ilvl w:val="0"/>
          <w:numId w:val="10"/>
        </w:numPr>
        <w:pBdr>
          <w:top w:val="nil"/>
          <w:left w:val="nil"/>
          <w:bottom w:val="nil"/>
          <w:right w:val="nil"/>
          <w:between w:val="nil"/>
        </w:pBdr>
        <w:spacing w:after="0"/>
        <w:rPr>
          <w:i/>
          <w:color w:val="00B050"/>
        </w:rPr>
      </w:pPr>
      <w:r>
        <w:rPr>
          <w:i/>
          <w:color w:val="00B050"/>
        </w:rPr>
        <w:t>Dựa vào tài liệu đã phân tích ở mục 2 để phác thảo:</w:t>
      </w:r>
    </w:p>
    <w:p w:rsidR="009C2641" w:rsidRDefault="00335E26">
      <w:pPr>
        <w:numPr>
          <w:ilvl w:val="1"/>
          <w:numId w:val="4"/>
        </w:numPr>
        <w:pBdr>
          <w:top w:val="nil"/>
          <w:left w:val="nil"/>
          <w:bottom w:val="nil"/>
          <w:right w:val="nil"/>
          <w:between w:val="nil"/>
        </w:pBdr>
        <w:spacing w:after="0"/>
        <w:rPr>
          <w:i/>
          <w:color w:val="00B050"/>
        </w:rPr>
      </w:pPr>
      <w:r>
        <w:rPr>
          <w:i/>
          <w:color w:val="00B050"/>
        </w:rPr>
        <w:t>Mô hình công nghệ</w:t>
      </w:r>
    </w:p>
    <w:p w:rsidR="009C2641" w:rsidRDefault="00335E26">
      <w:pPr>
        <w:numPr>
          <w:ilvl w:val="1"/>
          <w:numId w:val="4"/>
        </w:numPr>
        <w:pBdr>
          <w:top w:val="nil"/>
          <w:left w:val="nil"/>
          <w:bottom w:val="nil"/>
          <w:right w:val="nil"/>
          <w:between w:val="nil"/>
        </w:pBdr>
        <w:spacing w:after="0"/>
        <w:rPr>
          <w:i/>
          <w:color w:val="00B050"/>
        </w:rPr>
      </w:pPr>
      <w:r>
        <w:rPr>
          <w:i/>
          <w:color w:val="00B050"/>
        </w:rPr>
        <w:t>Giao diện</w:t>
      </w:r>
    </w:p>
    <w:p w:rsidR="009C2641" w:rsidRDefault="00335E26">
      <w:pPr>
        <w:numPr>
          <w:ilvl w:val="1"/>
          <w:numId w:val="4"/>
        </w:numPr>
        <w:pBdr>
          <w:top w:val="nil"/>
          <w:left w:val="nil"/>
          <w:bottom w:val="nil"/>
          <w:right w:val="nil"/>
          <w:between w:val="nil"/>
        </w:pBdr>
        <w:rPr>
          <w:i/>
          <w:color w:val="00B050"/>
        </w:rPr>
      </w:pPr>
      <w:r>
        <w:rPr>
          <w:i/>
          <w:color w:val="00B050"/>
        </w:rPr>
        <w:t>Thực thể</w:t>
      </w:r>
    </w:p>
    <w:p w:rsidR="009C2641" w:rsidRDefault="00335E26">
      <w:pPr>
        <w:pStyle w:val="Heading2"/>
        <w:numPr>
          <w:ilvl w:val="1"/>
          <w:numId w:val="9"/>
        </w:numPr>
      </w:pPr>
      <w:bookmarkStart w:id="28" w:name="_heading=h.3j2qqm3" w:colFirst="0" w:colLast="0"/>
      <w:bookmarkStart w:id="29" w:name="_Toc166421922"/>
      <w:bookmarkEnd w:id="28"/>
      <w:r>
        <w:t>Mô hình công nghệ ứng dụng</w:t>
      </w:r>
      <w:bookmarkEnd w:id="29"/>
    </w:p>
    <w:p w:rsidR="009C2641" w:rsidRDefault="00335E26">
      <w:pPr>
        <w:numPr>
          <w:ilvl w:val="0"/>
          <w:numId w:val="10"/>
        </w:numPr>
        <w:pBdr>
          <w:top w:val="nil"/>
          <w:left w:val="nil"/>
          <w:bottom w:val="nil"/>
          <w:right w:val="nil"/>
          <w:between w:val="nil"/>
        </w:pBdr>
        <w:rPr>
          <w:i/>
          <w:color w:val="00B050"/>
        </w:rPr>
      </w:pPr>
      <w:r>
        <w:rPr>
          <w:i/>
          <w:color w:val="00B050"/>
        </w:rPr>
        <w:t>Phác thảo mô hình công nghệ ứng dụng của hệ thống phần mềm. Giải thích rõ các thành phần trong mô hình</w:t>
      </w:r>
    </w:p>
    <w:p w:rsidR="00283FF1" w:rsidRPr="00283FF1" w:rsidRDefault="00283FF1" w:rsidP="00283FF1">
      <w:pPr>
        <w:pBdr>
          <w:top w:val="nil"/>
          <w:left w:val="nil"/>
          <w:bottom w:val="nil"/>
          <w:right w:val="nil"/>
          <w:between w:val="nil"/>
        </w:pBdr>
        <w:ind w:left="502"/>
        <w:rPr>
          <w:b/>
          <w:i/>
        </w:rPr>
      </w:pPr>
      <w:r w:rsidRPr="00283FF1">
        <w:rPr>
          <w:b/>
          <w:i/>
        </w:rPr>
        <w:t>Front-end:</w:t>
      </w:r>
    </w:p>
    <w:p w:rsidR="00283FF1" w:rsidRPr="00283FF1" w:rsidRDefault="00283FF1" w:rsidP="00283FF1">
      <w:pPr>
        <w:pStyle w:val="ListParagraph"/>
        <w:numPr>
          <w:ilvl w:val="0"/>
          <w:numId w:val="20"/>
        </w:numPr>
        <w:pBdr>
          <w:top w:val="nil"/>
          <w:left w:val="nil"/>
          <w:bottom w:val="nil"/>
          <w:right w:val="nil"/>
          <w:between w:val="nil"/>
        </w:pBdr>
        <w:rPr>
          <w:b/>
          <w:i/>
        </w:rPr>
      </w:pPr>
      <w:r w:rsidRPr="00283FF1">
        <w:rPr>
          <w:b/>
          <w:i/>
        </w:rPr>
        <w:t>HTML/CSS: Dùng để xây dựng cấu trúc và thiết kế giao diện trang web</w:t>
      </w:r>
    </w:p>
    <w:p w:rsidR="00283FF1" w:rsidRPr="00283FF1" w:rsidRDefault="00283FF1" w:rsidP="00283FF1">
      <w:pPr>
        <w:pStyle w:val="ListParagraph"/>
        <w:numPr>
          <w:ilvl w:val="0"/>
          <w:numId w:val="20"/>
        </w:numPr>
        <w:pBdr>
          <w:top w:val="nil"/>
          <w:left w:val="nil"/>
          <w:bottom w:val="nil"/>
          <w:right w:val="nil"/>
          <w:between w:val="nil"/>
        </w:pBdr>
        <w:rPr>
          <w:b/>
          <w:i/>
        </w:rPr>
      </w:pPr>
      <w:r w:rsidRPr="00283FF1">
        <w:rPr>
          <w:b/>
          <w:i/>
        </w:rPr>
        <w:t>JavaScript: Dùng để tạo ra các tương tác động trên web</w:t>
      </w:r>
    </w:p>
    <w:p w:rsidR="00283FF1" w:rsidRPr="00283FF1" w:rsidRDefault="00283FF1" w:rsidP="00283FF1">
      <w:pPr>
        <w:pBdr>
          <w:top w:val="nil"/>
          <w:left w:val="nil"/>
          <w:bottom w:val="nil"/>
          <w:right w:val="nil"/>
          <w:between w:val="nil"/>
        </w:pBdr>
        <w:ind w:left="576"/>
        <w:rPr>
          <w:b/>
          <w:i/>
        </w:rPr>
      </w:pPr>
      <w:r w:rsidRPr="00283FF1">
        <w:rPr>
          <w:b/>
          <w:i/>
        </w:rPr>
        <w:t>Back-end:</w:t>
      </w:r>
    </w:p>
    <w:p w:rsidR="00283FF1" w:rsidRPr="00283FF1" w:rsidRDefault="00283FF1" w:rsidP="00283FF1">
      <w:pPr>
        <w:pStyle w:val="ListParagraph"/>
        <w:numPr>
          <w:ilvl w:val="0"/>
          <w:numId w:val="21"/>
        </w:numPr>
        <w:pBdr>
          <w:top w:val="nil"/>
          <w:left w:val="nil"/>
          <w:bottom w:val="nil"/>
          <w:right w:val="nil"/>
          <w:between w:val="nil"/>
        </w:pBdr>
        <w:rPr>
          <w:b/>
          <w:i/>
        </w:rPr>
      </w:pPr>
      <w:r w:rsidRPr="00283FF1">
        <w:rPr>
          <w:b/>
          <w:i/>
        </w:rPr>
        <w:t>PHP: Ngôn ngữ lập trình chính để xử lý logic của ứng dụng và giao tiếp với cơ sở dữ liệu</w:t>
      </w:r>
    </w:p>
    <w:p w:rsidR="00283FF1" w:rsidRPr="00283FF1" w:rsidRDefault="00283FF1" w:rsidP="00283FF1">
      <w:pPr>
        <w:pBdr>
          <w:top w:val="nil"/>
          <w:left w:val="nil"/>
          <w:bottom w:val="nil"/>
          <w:right w:val="nil"/>
          <w:between w:val="nil"/>
        </w:pBdr>
        <w:ind w:left="576"/>
        <w:rPr>
          <w:b/>
          <w:i/>
        </w:rPr>
      </w:pPr>
      <w:r w:rsidRPr="00283FF1">
        <w:rPr>
          <w:b/>
          <w:i/>
        </w:rPr>
        <w:t>Database:</w:t>
      </w:r>
    </w:p>
    <w:p w:rsidR="00283FF1" w:rsidRPr="00283FF1" w:rsidRDefault="00283FF1" w:rsidP="00283FF1">
      <w:pPr>
        <w:pStyle w:val="ListParagraph"/>
        <w:numPr>
          <w:ilvl w:val="0"/>
          <w:numId w:val="21"/>
        </w:numPr>
        <w:pBdr>
          <w:top w:val="nil"/>
          <w:left w:val="nil"/>
          <w:bottom w:val="nil"/>
          <w:right w:val="nil"/>
          <w:between w:val="nil"/>
        </w:pBdr>
        <w:rPr>
          <w:b/>
          <w:i/>
        </w:rPr>
      </w:pPr>
      <w:r w:rsidRPr="00283FF1">
        <w:rPr>
          <w:b/>
          <w:i/>
        </w:rPr>
        <w:t>MySQL: Hệ quản trị cơ cở dữ liệu dùng để lưu trữ dữ liệu của hệ thống.MySQL hỗ trợ  các thao tác CRUD</w:t>
      </w:r>
    </w:p>
    <w:p w:rsidR="00283FF1" w:rsidRPr="00283FF1" w:rsidRDefault="00283FF1" w:rsidP="00283FF1">
      <w:pPr>
        <w:pStyle w:val="ListParagraph"/>
        <w:numPr>
          <w:ilvl w:val="0"/>
          <w:numId w:val="21"/>
        </w:numPr>
        <w:pBdr>
          <w:top w:val="nil"/>
          <w:left w:val="nil"/>
          <w:bottom w:val="nil"/>
          <w:right w:val="nil"/>
          <w:between w:val="nil"/>
        </w:pBdr>
        <w:rPr>
          <w:b/>
          <w:i/>
        </w:rPr>
      </w:pPr>
      <w:r w:rsidRPr="00283FF1">
        <w:rPr>
          <w:b/>
          <w:i/>
        </w:rPr>
        <w:t>Thư viện PDO: Sử dụng PDO để kết nối và thực hiện các truy vấn tới cơ sở dữ liệu một cách an toàn</w:t>
      </w:r>
    </w:p>
    <w:p w:rsidR="009C2641" w:rsidRDefault="00335E26">
      <w:pPr>
        <w:pStyle w:val="Heading2"/>
        <w:numPr>
          <w:ilvl w:val="1"/>
          <w:numId w:val="9"/>
        </w:numPr>
      </w:pPr>
      <w:bookmarkStart w:id="30" w:name="_heading=h.1y810tw" w:colFirst="0" w:colLast="0"/>
      <w:bookmarkStart w:id="31" w:name="_Toc166421923"/>
      <w:bookmarkEnd w:id="30"/>
      <w:r>
        <w:t>Thực thể</w:t>
      </w:r>
      <w:bookmarkEnd w:id="31"/>
    </w:p>
    <w:p w:rsidR="009C2641" w:rsidRDefault="00335E26">
      <w:pPr>
        <w:numPr>
          <w:ilvl w:val="0"/>
          <w:numId w:val="10"/>
        </w:numPr>
        <w:pBdr>
          <w:top w:val="nil"/>
          <w:left w:val="nil"/>
          <w:bottom w:val="nil"/>
          <w:right w:val="nil"/>
          <w:between w:val="nil"/>
        </w:pBdr>
        <w:rPr>
          <w:i/>
          <w:color w:val="00B050"/>
        </w:rPr>
      </w:pPr>
      <w:r>
        <w:rPr>
          <w:i/>
          <w:color w:val="00B050"/>
        </w:rPr>
        <w:t>Căn cứ vào SRS để thiết kế các thực thể. Cần phải hoàn thiện 2 phần theo yêu cầu sau đây.</w:t>
      </w:r>
    </w:p>
    <w:p w:rsidR="009C2641" w:rsidRDefault="00335E26">
      <w:pPr>
        <w:pStyle w:val="Heading3"/>
        <w:numPr>
          <w:ilvl w:val="2"/>
          <w:numId w:val="9"/>
        </w:numPr>
      </w:pPr>
      <w:bookmarkStart w:id="32" w:name="_heading=h.4i7ojhp" w:colFirst="0" w:colLast="0"/>
      <w:bookmarkStart w:id="33" w:name="_Toc166421924"/>
      <w:bookmarkEnd w:id="32"/>
      <w:r>
        <w:t>Sơ đồ quan hệ thực thể (ERD)</w:t>
      </w:r>
      <w:bookmarkEnd w:id="33"/>
    </w:p>
    <w:p w:rsidR="009C2641" w:rsidRDefault="00335E26">
      <w:pPr>
        <w:numPr>
          <w:ilvl w:val="0"/>
          <w:numId w:val="10"/>
        </w:numPr>
        <w:pBdr>
          <w:top w:val="nil"/>
          <w:left w:val="nil"/>
          <w:bottom w:val="nil"/>
          <w:right w:val="nil"/>
          <w:between w:val="nil"/>
        </w:pBdr>
        <w:rPr>
          <w:i/>
          <w:color w:val="00B050"/>
        </w:rPr>
      </w:pPr>
      <w:r>
        <w:rPr>
          <w:i/>
          <w:color w:val="00B050"/>
        </w:rPr>
        <w:t>Vẽ sơ đồ thể hiện mối quan hệ giữa các thực thể. Nên chia thành 2 mức (tổng quát và chi tiết) để dễ đọc, dễ hiểu.</w:t>
      </w:r>
    </w:p>
    <w:p w:rsidR="009C2641" w:rsidRDefault="00217534">
      <w:r w:rsidRPr="00217534">
        <w:rPr>
          <w:noProof/>
        </w:rPr>
        <w:lastRenderedPageBreak/>
        <w:drawing>
          <wp:inline distT="0" distB="0" distL="0" distR="0" wp14:anchorId="7055E3AD" wp14:editId="10444D1A">
            <wp:extent cx="5943600" cy="2663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3190"/>
                    </a:xfrm>
                    <a:prstGeom prst="rect">
                      <a:avLst/>
                    </a:prstGeom>
                  </pic:spPr>
                </pic:pic>
              </a:graphicData>
            </a:graphic>
          </wp:inline>
        </w:drawing>
      </w:r>
    </w:p>
    <w:p w:rsidR="00217534" w:rsidRDefault="00217534"/>
    <w:p w:rsidR="009C2641" w:rsidRDefault="00217534">
      <w:r>
        <w:rPr>
          <w:noProof/>
        </w:rPr>
        <w:drawing>
          <wp:inline distT="0" distB="0" distL="0" distR="0">
            <wp:extent cx="5943600" cy="3780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shi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rsidR="009C2641" w:rsidRDefault="00335E26">
      <w:pPr>
        <w:pStyle w:val="Heading3"/>
        <w:numPr>
          <w:ilvl w:val="2"/>
          <w:numId w:val="9"/>
        </w:numPr>
      </w:pPr>
      <w:bookmarkStart w:id="34" w:name="_heading=h.2xcytpi" w:colFirst="0" w:colLast="0"/>
      <w:bookmarkStart w:id="35" w:name="_Toc166421925"/>
      <w:bookmarkEnd w:id="34"/>
      <w:r>
        <w:t>Chi tiết thực thể</w:t>
      </w:r>
      <w:bookmarkEnd w:id="35"/>
    </w:p>
    <w:p w:rsidR="009C2641" w:rsidRDefault="00335E26">
      <w:pPr>
        <w:numPr>
          <w:ilvl w:val="0"/>
          <w:numId w:val="10"/>
        </w:numPr>
        <w:pBdr>
          <w:top w:val="nil"/>
          <w:left w:val="nil"/>
          <w:bottom w:val="nil"/>
          <w:right w:val="nil"/>
          <w:between w:val="nil"/>
        </w:pBdr>
        <w:rPr>
          <w:i/>
          <w:color w:val="00B050"/>
        </w:rPr>
      </w:pPr>
      <w:r>
        <w:rPr>
          <w:i/>
          <w:color w:val="00B050"/>
        </w:rPr>
        <w:t>Thiết kế chi tiết thực thể có nghĩa là thiết kế các thuộc tính cần thiết cho mỗi thực thể (căn cứ vào phần dữ liệu liên quan của SRS).</w:t>
      </w:r>
    </w:p>
    <w:p w:rsidR="009C2641" w:rsidRDefault="00335E26">
      <w:pPr>
        <w:pStyle w:val="Heading4"/>
        <w:numPr>
          <w:ilvl w:val="3"/>
          <w:numId w:val="9"/>
        </w:numPr>
      </w:pPr>
      <w:r>
        <w:t>Thực thể Khách hàng</w:t>
      </w:r>
    </w:p>
    <w:p w:rsidR="009C2641" w:rsidRDefault="009C2641"/>
    <w:p w:rsidR="009C2641" w:rsidRDefault="00335E26">
      <w:pPr>
        <w:jc w:val="center"/>
      </w:pPr>
      <w:r>
        <w:rPr>
          <w:noProof/>
        </w:rPr>
        <w:lastRenderedPageBreak/>
        <w:drawing>
          <wp:inline distT="0" distB="0" distL="0" distR="0" wp14:anchorId="35A8B106" wp14:editId="239C0202">
            <wp:extent cx="1685925" cy="2895600"/>
            <wp:effectExtent l="0" t="0" r="0" b="0"/>
            <wp:docPr id="1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685925" cy="2895600"/>
                    </a:xfrm>
                    <a:prstGeom prst="rect">
                      <a:avLst/>
                    </a:prstGeom>
                    <a:ln/>
                  </pic:spPr>
                </pic:pic>
              </a:graphicData>
            </a:graphic>
          </wp:inline>
        </w:drawing>
      </w:r>
    </w:p>
    <w:p w:rsidR="009C2641" w:rsidRDefault="00335E26">
      <w:r>
        <w:rPr>
          <w:noProof/>
        </w:rPr>
        <w:drawing>
          <wp:inline distT="0" distB="0" distL="0" distR="0" wp14:anchorId="3305BD80" wp14:editId="7E43A8DE">
            <wp:extent cx="5943600" cy="2957830"/>
            <wp:effectExtent l="0" t="0" r="0" b="0"/>
            <wp:docPr id="1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2957830"/>
                    </a:xfrm>
                    <a:prstGeom prst="rect">
                      <a:avLst/>
                    </a:prstGeom>
                    <a:ln/>
                  </pic:spPr>
                </pic:pic>
              </a:graphicData>
            </a:graphic>
          </wp:inline>
        </w:drawing>
      </w:r>
    </w:p>
    <w:p w:rsidR="00217534" w:rsidRDefault="00335E26" w:rsidP="00217534">
      <w:pPr>
        <w:pStyle w:val="Heading4"/>
        <w:numPr>
          <w:ilvl w:val="3"/>
          <w:numId w:val="9"/>
        </w:numPr>
      </w:pPr>
      <w:r>
        <w:lastRenderedPageBreak/>
        <w:t>Thực thể loại hàng</w:t>
      </w:r>
    </w:p>
    <w:p w:rsidR="009C2641" w:rsidRDefault="00217534" w:rsidP="00217534">
      <w:pPr>
        <w:pStyle w:val="Heading4"/>
        <w:numPr>
          <w:ilvl w:val="0"/>
          <w:numId w:val="0"/>
        </w:numPr>
        <w:ind w:left="2978"/>
      </w:pPr>
      <w:r w:rsidRPr="00217534">
        <w:rPr>
          <w:noProof/>
        </w:rPr>
        <w:drawing>
          <wp:inline distT="0" distB="0" distL="0" distR="0" wp14:anchorId="7BD87C00" wp14:editId="782EB01F">
            <wp:extent cx="2362200" cy="30618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 r="-2905" b="42392"/>
                    <a:stretch/>
                  </pic:blipFill>
                  <pic:spPr bwMode="auto">
                    <a:xfrm>
                      <a:off x="0" y="0"/>
                      <a:ext cx="2362529" cy="3062281"/>
                    </a:xfrm>
                    <a:prstGeom prst="rect">
                      <a:avLst/>
                    </a:prstGeom>
                    <a:ln>
                      <a:noFill/>
                    </a:ln>
                    <a:extLst>
                      <a:ext uri="{53640926-AAD7-44D8-BBD7-CCE9431645EC}">
                        <a14:shadowObscured xmlns:a14="http://schemas.microsoft.com/office/drawing/2010/main"/>
                      </a:ext>
                    </a:extLst>
                  </pic:spPr>
                </pic:pic>
              </a:graphicData>
            </a:graphic>
          </wp:inline>
        </w:drawing>
      </w:r>
    </w:p>
    <w:p w:rsidR="00217534" w:rsidRDefault="00217534" w:rsidP="00217534"/>
    <w:tbl>
      <w:tblPr>
        <w:tblStyle w:val="GridTable5Dark-Accent5"/>
        <w:tblW w:w="10414" w:type="dxa"/>
        <w:tblLook w:val="04A0" w:firstRow="1" w:lastRow="0" w:firstColumn="1" w:lastColumn="0" w:noHBand="0" w:noVBand="1"/>
      </w:tblPr>
      <w:tblGrid>
        <w:gridCol w:w="2337"/>
        <w:gridCol w:w="2337"/>
        <w:gridCol w:w="3118"/>
        <w:gridCol w:w="2622"/>
      </w:tblGrid>
      <w:tr w:rsidR="00217534" w:rsidRPr="0096103B" w:rsidTr="00150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17534" w:rsidRPr="0096103B" w:rsidRDefault="00217534" w:rsidP="0096103B">
            <w:pPr>
              <w:spacing w:line="360" w:lineRule="auto"/>
              <w:jc w:val="left"/>
              <w:rPr>
                <w:b w:val="0"/>
                <w:lang w:val="vi-VN"/>
              </w:rPr>
            </w:pPr>
            <w:r w:rsidRPr="0096103B">
              <w:rPr>
                <w:b w:val="0"/>
                <w:lang w:val="vi-VN"/>
              </w:rPr>
              <w:t xml:space="preserve">Tên cột </w:t>
            </w:r>
          </w:p>
        </w:tc>
        <w:tc>
          <w:tcPr>
            <w:tcW w:w="2337" w:type="dxa"/>
          </w:tcPr>
          <w:p w:rsidR="00217534" w:rsidRPr="0096103B" w:rsidRDefault="00217534" w:rsidP="0096103B">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Kiểu</w:t>
            </w:r>
          </w:p>
        </w:tc>
        <w:tc>
          <w:tcPr>
            <w:tcW w:w="3118" w:type="dxa"/>
          </w:tcPr>
          <w:p w:rsidR="00217534" w:rsidRPr="0096103B" w:rsidRDefault="00217534" w:rsidP="0096103B">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Ràng buộc</w:t>
            </w:r>
          </w:p>
        </w:tc>
        <w:tc>
          <w:tcPr>
            <w:tcW w:w="2622" w:type="dxa"/>
          </w:tcPr>
          <w:p w:rsidR="00217534" w:rsidRPr="0096103B" w:rsidRDefault="00217534" w:rsidP="0096103B">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Ghi chú</w:t>
            </w:r>
          </w:p>
        </w:tc>
      </w:tr>
      <w:tr w:rsidR="00217534" w:rsidTr="0015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17534" w:rsidRPr="0096103B" w:rsidRDefault="004E34D6" w:rsidP="0096103B">
            <w:pPr>
              <w:spacing w:line="360" w:lineRule="auto"/>
              <w:jc w:val="left"/>
              <w:rPr>
                <w:lang w:val="vi-VN"/>
              </w:rPr>
            </w:pPr>
            <w:r>
              <w:rPr>
                <w:lang w:val="vi-VN"/>
              </w:rPr>
              <w:t>Iddm</w:t>
            </w:r>
          </w:p>
        </w:tc>
        <w:tc>
          <w:tcPr>
            <w:tcW w:w="2337" w:type="dxa"/>
          </w:tcPr>
          <w:p w:rsidR="00217534" w:rsidRPr="0096103B" w:rsidRDefault="0096103B" w:rsidP="0096103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INT</w:t>
            </w:r>
          </w:p>
        </w:tc>
        <w:tc>
          <w:tcPr>
            <w:tcW w:w="3118" w:type="dxa"/>
          </w:tcPr>
          <w:p w:rsidR="00217534" w:rsidRPr="0096103B" w:rsidRDefault="0096103B" w:rsidP="0096103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PK,NOT NULL, Tự tăng</w:t>
            </w:r>
          </w:p>
        </w:tc>
        <w:tc>
          <w:tcPr>
            <w:tcW w:w="2622" w:type="dxa"/>
          </w:tcPr>
          <w:p w:rsidR="00217534" w:rsidRPr="0096103B" w:rsidRDefault="0096103B" w:rsidP="0096103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Mã loại </w:t>
            </w:r>
          </w:p>
        </w:tc>
      </w:tr>
      <w:tr w:rsidR="00217534" w:rsidTr="00150BA9">
        <w:tc>
          <w:tcPr>
            <w:cnfStyle w:val="001000000000" w:firstRow="0" w:lastRow="0" w:firstColumn="1" w:lastColumn="0" w:oddVBand="0" w:evenVBand="0" w:oddHBand="0" w:evenHBand="0" w:firstRowFirstColumn="0" w:firstRowLastColumn="0" w:lastRowFirstColumn="0" w:lastRowLastColumn="0"/>
            <w:tcW w:w="2337" w:type="dxa"/>
          </w:tcPr>
          <w:p w:rsidR="00217534" w:rsidRPr="0096103B" w:rsidRDefault="0096103B" w:rsidP="0096103B">
            <w:pPr>
              <w:spacing w:line="360" w:lineRule="auto"/>
              <w:jc w:val="left"/>
              <w:rPr>
                <w:lang w:val="vi-VN"/>
              </w:rPr>
            </w:pPr>
            <w:r>
              <w:rPr>
                <w:lang w:val="vi-VN"/>
              </w:rPr>
              <w:t>Name</w:t>
            </w:r>
          </w:p>
        </w:tc>
        <w:tc>
          <w:tcPr>
            <w:tcW w:w="2337" w:type="dxa"/>
          </w:tcPr>
          <w:p w:rsidR="00217534" w:rsidRPr="0096103B" w:rsidRDefault="0096103B" w:rsidP="0096103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VARCHAR(255)</w:t>
            </w:r>
          </w:p>
        </w:tc>
        <w:tc>
          <w:tcPr>
            <w:tcW w:w="3118" w:type="dxa"/>
          </w:tcPr>
          <w:p w:rsidR="00217534" w:rsidRPr="0096103B" w:rsidRDefault="0096103B" w:rsidP="0096103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c>
          <w:tcPr>
            <w:tcW w:w="2622" w:type="dxa"/>
          </w:tcPr>
          <w:p w:rsidR="00217534" w:rsidRPr="0096103B" w:rsidRDefault="0096103B" w:rsidP="0096103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Tên loại </w:t>
            </w:r>
          </w:p>
        </w:tc>
      </w:tr>
    </w:tbl>
    <w:p w:rsidR="00217534" w:rsidRPr="00217534" w:rsidRDefault="00217534" w:rsidP="00217534"/>
    <w:p w:rsidR="0096103B" w:rsidRDefault="00335E26" w:rsidP="0096103B">
      <w:pPr>
        <w:pStyle w:val="Heading4"/>
        <w:numPr>
          <w:ilvl w:val="3"/>
          <w:numId w:val="9"/>
        </w:numPr>
      </w:pPr>
      <w:r>
        <w:lastRenderedPageBreak/>
        <w:t>Thực thể hàng hóa</w:t>
      </w:r>
    </w:p>
    <w:p w:rsidR="0096103B" w:rsidRDefault="0096103B" w:rsidP="0096103B">
      <w:pPr>
        <w:pStyle w:val="Heading4"/>
        <w:numPr>
          <w:ilvl w:val="0"/>
          <w:numId w:val="0"/>
        </w:numPr>
        <w:ind w:left="2978"/>
      </w:pPr>
      <w:r w:rsidRPr="0096103B">
        <w:rPr>
          <w:noProof/>
        </w:rPr>
        <w:drawing>
          <wp:inline distT="0" distB="0" distL="0" distR="0" wp14:anchorId="423C06A8" wp14:editId="50F07F23">
            <wp:extent cx="2676899" cy="416300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899" cy="4163006"/>
                    </a:xfrm>
                    <a:prstGeom prst="rect">
                      <a:avLst/>
                    </a:prstGeom>
                  </pic:spPr>
                </pic:pic>
              </a:graphicData>
            </a:graphic>
          </wp:inline>
        </w:drawing>
      </w:r>
    </w:p>
    <w:p w:rsidR="00150BA9" w:rsidRPr="00150BA9" w:rsidRDefault="00150BA9" w:rsidP="00150BA9"/>
    <w:tbl>
      <w:tblPr>
        <w:tblStyle w:val="GridTable5Dark-Accent5"/>
        <w:tblW w:w="10414" w:type="dxa"/>
        <w:tblLook w:val="04A0" w:firstRow="1" w:lastRow="0" w:firstColumn="1" w:lastColumn="0" w:noHBand="0" w:noVBand="1"/>
      </w:tblPr>
      <w:tblGrid>
        <w:gridCol w:w="2337"/>
        <w:gridCol w:w="2337"/>
        <w:gridCol w:w="3118"/>
        <w:gridCol w:w="2622"/>
      </w:tblGrid>
      <w:tr w:rsidR="0096103B" w:rsidRPr="0096103B" w:rsidTr="00150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6103B" w:rsidRPr="0096103B" w:rsidRDefault="0096103B" w:rsidP="00CB57FB">
            <w:pPr>
              <w:spacing w:line="360" w:lineRule="auto"/>
              <w:jc w:val="left"/>
              <w:rPr>
                <w:b w:val="0"/>
                <w:lang w:val="vi-VN"/>
              </w:rPr>
            </w:pPr>
            <w:r w:rsidRPr="0096103B">
              <w:rPr>
                <w:b w:val="0"/>
                <w:lang w:val="vi-VN"/>
              </w:rPr>
              <w:t xml:space="preserve">Tên cột </w:t>
            </w:r>
          </w:p>
        </w:tc>
        <w:tc>
          <w:tcPr>
            <w:tcW w:w="2337" w:type="dxa"/>
          </w:tcPr>
          <w:p w:rsidR="0096103B" w:rsidRPr="0096103B" w:rsidRDefault="0096103B" w:rsidP="00CB57FB">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Kiểu</w:t>
            </w:r>
          </w:p>
        </w:tc>
        <w:tc>
          <w:tcPr>
            <w:tcW w:w="3118" w:type="dxa"/>
          </w:tcPr>
          <w:p w:rsidR="0096103B" w:rsidRPr="0096103B" w:rsidRDefault="0096103B" w:rsidP="00CB57FB">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Ràng buộc</w:t>
            </w:r>
          </w:p>
        </w:tc>
        <w:tc>
          <w:tcPr>
            <w:tcW w:w="2622" w:type="dxa"/>
          </w:tcPr>
          <w:p w:rsidR="0096103B" w:rsidRPr="0096103B" w:rsidRDefault="0096103B" w:rsidP="00CB57FB">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Ghi chú</w:t>
            </w:r>
          </w:p>
        </w:tc>
      </w:tr>
      <w:tr w:rsidR="0096103B" w:rsidTr="0015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6103B" w:rsidRPr="0096103B" w:rsidRDefault="004E34D6" w:rsidP="00CB57FB">
            <w:pPr>
              <w:spacing w:line="360" w:lineRule="auto"/>
              <w:jc w:val="left"/>
              <w:rPr>
                <w:lang w:val="vi-VN"/>
              </w:rPr>
            </w:pPr>
            <w:r>
              <w:rPr>
                <w:lang w:val="vi-VN"/>
              </w:rPr>
              <w:t>Idpro</w:t>
            </w:r>
          </w:p>
        </w:tc>
        <w:tc>
          <w:tcPr>
            <w:tcW w:w="2337" w:type="dxa"/>
          </w:tcPr>
          <w:p w:rsidR="0096103B" w:rsidRPr="0096103B" w:rsidRDefault="0096103B" w:rsidP="00CB57F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INT</w:t>
            </w:r>
          </w:p>
        </w:tc>
        <w:tc>
          <w:tcPr>
            <w:tcW w:w="3118" w:type="dxa"/>
          </w:tcPr>
          <w:p w:rsidR="0096103B" w:rsidRPr="0096103B" w:rsidRDefault="0096103B" w:rsidP="00CB57F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PK,NOT NULL, Tự tăng</w:t>
            </w:r>
          </w:p>
        </w:tc>
        <w:tc>
          <w:tcPr>
            <w:tcW w:w="2622" w:type="dxa"/>
          </w:tcPr>
          <w:p w:rsidR="0096103B" w:rsidRPr="0096103B" w:rsidRDefault="0096103B" w:rsidP="0096103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Mã hàng hóa</w:t>
            </w:r>
          </w:p>
        </w:tc>
      </w:tr>
      <w:tr w:rsidR="0096103B" w:rsidTr="00150BA9">
        <w:tc>
          <w:tcPr>
            <w:cnfStyle w:val="001000000000" w:firstRow="0" w:lastRow="0" w:firstColumn="1" w:lastColumn="0" w:oddVBand="0" w:evenVBand="0" w:oddHBand="0" w:evenHBand="0" w:firstRowFirstColumn="0" w:firstRowLastColumn="0" w:lastRowFirstColumn="0" w:lastRowLastColumn="0"/>
            <w:tcW w:w="2337" w:type="dxa"/>
          </w:tcPr>
          <w:p w:rsidR="0096103B" w:rsidRPr="0096103B" w:rsidRDefault="0096103B" w:rsidP="00CB57FB">
            <w:pPr>
              <w:spacing w:line="360" w:lineRule="auto"/>
              <w:jc w:val="left"/>
              <w:rPr>
                <w:lang w:val="vi-VN"/>
              </w:rPr>
            </w:pPr>
            <w:r>
              <w:rPr>
                <w:lang w:val="vi-VN"/>
              </w:rPr>
              <w:t>Name</w:t>
            </w:r>
          </w:p>
        </w:tc>
        <w:tc>
          <w:tcPr>
            <w:tcW w:w="2337" w:type="dxa"/>
          </w:tcPr>
          <w:p w:rsidR="0096103B" w:rsidRPr="0096103B" w:rsidRDefault="0096103B" w:rsidP="00CB57F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VARCHAR(255)</w:t>
            </w:r>
          </w:p>
        </w:tc>
        <w:tc>
          <w:tcPr>
            <w:tcW w:w="3118" w:type="dxa"/>
          </w:tcPr>
          <w:p w:rsidR="0096103B" w:rsidRPr="0096103B" w:rsidRDefault="0096103B" w:rsidP="00CB57F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c>
          <w:tcPr>
            <w:tcW w:w="2622" w:type="dxa"/>
          </w:tcPr>
          <w:p w:rsidR="0096103B" w:rsidRPr="0096103B" w:rsidRDefault="0096103B" w:rsidP="0096103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Tên hàng hóa</w:t>
            </w:r>
          </w:p>
        </w:tc>
      </w:tr>
      <w:tr w:rsidR="0096103B" w:rsidTr="0015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6103B" w:rsidRDefault="0096103B" w:rsidP="00CB57FB">
            <w:pPr>
              <w:spacing w:line="360" w:lineRule="auto"/>
              <w:jc w:val="left"/>
              <w:rPr>
                <w:lang w:val="vi-VN"/>
              </w:rPr>
            </w:pPr>
            <w:r>
              <w:rPr>
                <w:lang w:val="vi-VN"/>
              </w:rPr>
              <w:t>Price</w:t>
            </w:r>
          </w:p>
        </w:tc>
        <w:tc>
          <w:tcPr>
            <w:tcW w:w="2337" w:type="dxa"/>
          </w:tcPr>
          <w:p w:rsidR="0096103B" w:rsidRDefault="0096103B" w:rsidP="00CB57F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DOUBLE(10,2)</w:t>
            </w:r>
          </w:p>
        </w:tc>
        <w:tc>
          <w:tcPr>
            <w:tcW w:w="3118" w:type="dxa"/>
          </w:tcPr>
          <w:p w:rsidR="0096103B" w:rsidRDefault="0096103B" w:rsidP="00CB57F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NOT NULL</w:t>
            </w:r>
          </w:p>
        </w:tc>
        <w:tc>
          <w:tcPr>
            <w:tcW w:w="2622" w:type="dxa"/>
          </w:tcPr>
          <w:p w:rsidR="0096103B" w:rsidRDefault="0096103B" w:rsidP="0096103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Đơn giá</w:t>
            </w:r>
          </w:p>
        </w:tc>
      </w:tr>
      <w:tr w:rsidR="0096103B" w:rsidTr="00150BA9">
        <w:tc>
          <w:tcPr>
            <w:cnfStyle w:val="001000000000" w:firstRow="0" w:lastRow="0" w:firstColumn="1" w:lastColumn="0" w:oddVBand="0" w:evenVBand="0" w:oddHBand="0" w:evenHBand="0" w:firstRowFirstColumn="0" w:firstRowLastColumn="0" w:lastRowFirstColumn="0" w:lastRowLastColumn="0"/>
            <w:tcW w:w="2337" w:type="dxa"/>
          </w:tcPr>
          <w:p w:rsidR="0096103B" w:rsidRDefault="0096103B" w:rsidP="00CB57FB">
            <w:pPr>
              <w:spacing w:line="360" w:lineRule="auto"/>
              <w:jc w:val="left"/>
              <w:rPr>
                <w:lang w:val="vi-VN"/>
              </w:rPr>
            </w:pPr>
            <w:r>
              <w:rPr>
                <w:lang w:val="vi-VN"/>
              </w:rPr>
              <w:t>Img</w:t>
            </w:r>
          </w:p>
        </w:tc>
        <w:tc>
          <w:tcPr>
            <w:tcW w:w="2337" w:type="dxa"/>
          </w:tcPr>
          <w:p w:rsidR="0096103B" w:rsidRDefault="0096103B" w:rsidP="00CB57F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VARCHAR(255)</w:t>
            </w:r>
          </w:p>
        </w:tc>
        <w:tc>
          <w:tcPr>
            <w:tcW w:w="3118" w:type="dxa"/>
          </w:tcPr>
          <w:p w:rsidR="0096103B" w:rsidRDefault="0096103B" w:rsidP="00CB57F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c>
          <w:tcPr>
            <w:tcW w:w="2622" w:type="dxa"/>
          </w:tcPr>
          <w:p w:rsidR="0096103B" w:rsidRDefault="0096103B" w:rsidP="0096103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Hình ảnh</w:t>
            </w:r>
          </w:p>
        </w:tc>
      </w:tr>
      <w:tr w:rsidR="0096103B" w:rsidTr="0015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6103B" w:rsidRDefault="0096103B" w:rsidP="00CB57FB">
            <w:pPr>
              <w:spacing w:line="360" w:lineRule="auto"/>
              <w:jc w:val="left"/>
              <w:rPr>
                <w:lang w:val="vi-VN"/>
              </w:rPr>
            </w:pPr>
            <w:r>
              <w:rPr>
                <w:lang w:val="vi-VN"/>
              </w:rPr>
              <w:t>Mota</w:t>
            </w:r>
          </w:p>
        </w:tc>
        <w:tc>
          <w:tcPr>
            <w:tcW w:w="2337" w:type="dxa"/>
          </w:tcPr>
          <w:p w:rsidR="0096103B" w:rsidRDefault="0096103B" w:rsidP="00CB57F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TEXT</w:t>
            </w:r>
          </w:p>
        </w:tc>
        <w:tc>
          <w:tcPr>
            <w:tcW w:w="3118" w:type="dxa"/>
          </w:tcPr>
          <w:p w:rsidR="0096103B" w:rsidRDefault="0096103B" w:rsidP="00CB57F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NOT NULL</w:t>
            </w:r>
          </w:p>
        </w:tc>
        <w:tc>
          <w:tcPr>
            <w:tcW w:w="2622" w:type="dxa"/>
          </w:tcPr>
          <w:p w:rsidR="0096103B" w:rsidRDefault="0096103B" w:rsidP="0096103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Mô tả hàng hóa</w:t>
            </w:r>
          </w:p>
        </w:tc>
      </w:tr>
      <w:tr w:rsidR="0096103B" w:rsidTr="00150BA9">
        <w:tc>
          <w:tcPr>
            <w:cnfStyle w:val="001000000000" w:firstRow="0" w:lastRow="0" w:firstColumn="1" w:lastColumn="0" w:oddVBand="0" w:evenVBand="0" w:oddHBand="0" w:evenHBand="0" w:firstRowFirstColumn="0" w:firstRowLastColumn="0" w:lastRowFirstColumn="0" w:lastRowLastColumn="0"/>
            <w:tcW w:w="2337" w:type="dxa"/>
          </w:tcPr>
          <w:p w:rsidR="0096103B" w:rsidRDefault="0096103B" w:rsidP="00CB57FB">
            <w:pPr>
              <w:spacing w:line="360" w:lineRule="auto"/>
              <w:jc w:val="left"/>
              <w:rPr>
                <w:lang w:val="vi-VN"/>
              </w:rPr>
            </w:pPr>
            <w:r>
              <w:rPr>
                <w:lang w:val="vi-VN"/>
              </w:rPr>
              <w:t>Iddm</w:t>
            </w:r>
          </w:p>
        </w:tc>
        <w:tc>
          <w:tcPr>
            <w:tcW w:w="2337" w:type="dxa"/>
          </w:tcPr>
          <w:p w:rsidR="0096103B" w:rsidRDefault="0096103B" w:rsidP="00CB57F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INT</w:t>
            </w:r>
          </w:p>
        </w:tc>
        <w:tc>
          <w:tcPr>
            <w:tcW w:w="3118" w:type="dxa"/>
          </w:tcPr>
          <w:p w:rsidR="0096103B" w:rsidRDefault="0096103B" w:rsidP="00CB57F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FK,NOT NULL</w:t>
            </w:r>
          </w:p>
        </w:tc>
        <w:tc>
          <w:tcPr>
            <w:tcW w:w="2622" w:type="dxa"/>
          </w:tcPr>
          <w:p w:rsidR="0096103B" w:rsidRDefault="0096103B" w:rsidP="0096103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Mã loại</w:t>
            </w:r>
          </w:p>
        </w:tc>
      </w:tr>
    </w:tbl>
    <w:p w:rsidR="009C2641" w:rsidRDefault="009C2641" w:rsidP="0096103B">
      <w:pPr>
        <w:pStyle w:val="Heading4"/>
        <w:numPr>
          <w:ilvl w:val="0"/>
          <w:numId w:val="0"/>
        </w:numPr>
        <w:ind w:left="2978"/>
      </w:pPr>
    </w:p>
    <w:p w:rsidR="00150BA9" w:rsidRDefault="00335E26" w:rsidP="00150BA9">
      <w:pPr>
        <w:pStyle w:val="Heading4"/>
        <w:numPr>
          <w:ilvl w:val="3"/>
          <w:numId w:val="9"/>
        </w:numPr>
      </w:pPr>
      <w:r>
        <w:t>Thực thể bình luận</w:t>
      </w:r>
    </w:p>
    <w:p w:rsidR="00150BA9" w:rsidRDefault="00150BA9" w:rsidP="00150BA9"/>
    <w:p w:rsidR="00150BA9" w:rsidRPr="00150BA9" w:rsidRDefault="00150BA9" w:rsidP="00150BA9"/>
    <w:tbl>
      <w:tblPr>
        <w:tblStyle w:val="GridTable5Dark-Accent5"/>
        <w:tblW w:w="11335" w:type="dxa"/>
        <w:jc w:val="center"/>
        <w:tblLook w:val="04A0" w:firstRow="1" w:lastRow="0" w:firstColumn="1" w:lastColumn="0" w:noHBand="0" w:noVBand="1"/>
      </w:tblPr>
      <w:tblGrid>
        <w:gridCol w:w="2337"/>
        <w:gridCol w:w="2337"/>
        <w:gridCol w:w="3118"/>
        <w:gridCol w:w="3543"/>
      </w:tblGrid>
      <w:tr w:rsidR="00150BA9" w:rsidRPr="0096103B" w:rsidTr="00150B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150BA9" w:rsidRPr="0096103B" w:rsidRDefault="00150BA9" w:rsidP="00CB57FB">
            <w:pPr>
              <w:spacing w:line="360" w:lineRule="auto"/>
              <w:jc w:val="left"/>
              <w:rPr>
                <w:b w:val="0"/>
                <w:lang w:val="vi-VN"/>
              </w:rPr>
            </w:pPr>
            <w:r w:rsidRPr="0096103B">
              <w:rPr>
                <w:b w:val="0"/>
                <w:lang w:val="vi-VN"/>
              </w:rPr>
              <w:lastRenderedPageBreak/>
              <w:t xml:space="preserve">Tên cột </w:t>
            </w:r>
          </w:p>
        </w:tc>
        <w:tc>
          <w:tcPr>
            <w:tcW w:w="2337" w:type="dxa"/>
          </w:tcPr>
          <w:p w:rsidR="00150BA9" w:rsidRPr="0096103B" w:rsidRDefault="00150BA9" w:rsidP="00CB57FB">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Kiểu</w:t>
            </w:r>
          </w:p>
        </w:tc>
        <w:tc>
          <w:tcPr>
            <w:tcW w:w="3118" w:type="dxa"/>
          </w:tcPr>
          <w:p w:rsidR="00150BA9" w:rsidRPr="0096103B" w:rsidRDefault="00150BA9" w:rsidP="00CB57FB">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Ràng buộc</w:t>
            </w:r>
          </w:p>
        </w:tc>
        <w:tc>
          <w:tcPr>
            <w:tcW w:w="3543" w:type="dxa"/>
          </w:tcPr>
          <w:p w:rsidR="00150BA9" w:rsidRPr="0096103B" w:rsidRDefault="00150BA9" w:rsidP="00CB57FB">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Ghi chú</w:t>
            </w:r>
          </w:p>
        </w:tc>
      </w:tr>
      <w:tr w:rsidR="00150BA9" w:rsidTr="00150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150BA9" w:rsidRPr="0096103B" w:rsidRDefault="00150BA9" w:rsidP="00CB57FB">
            <w:pPr>
              <w:spacing w:line="360" w:lineRule="auto"/>
              <w:jc w:val="left"/>
              <w:rPr>
                <w:lang w:val="vi-VN"/>
              </w:rPr>
            </w:pPr>
            <w:r>
              <w:rPr>
                <w:lang w:val="vi-VN"/>
              </w:rPr>
              <w:t>ID</w:t>
            </w:r>
          </w:p>
        </w:tc>
        <w:tc>
          <w:tcPr>
            <w:tcW w:w="2337" w:type="dxa"/>
          </w:tcPr>
          <w:p w:rsidR="00150BA9" w:rsidRPr="0096103B" w:rsidRDefault="00150BA9" w:rsidP="00CB57F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INT</w:t>
            </w:r>
          </w:p>
        </w:tc>
        <w:tc>
          <w:tcPr>
            <w:tcW w:w="3118" w:type="dxa"/>
          </w:tcPr>
          <w:p w:rsidR="00150BA9" w:rsidRPr="0096103B" w:rsidRDefault="00150BA9" w:rsidP="00CB57F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PK,NOT NULL, Tự tăng</w:t>
            </w:r>
          </w:p>
        </w:tc>
        <w:tc>
          <w:tcPr>
            <w:tcW w:w="3543" w:type="dxa"/>
          </w:tcPr>
          <w:p w:rsidR="00150BA9" w:rsidRPr="0096103B" w:rsidRDefault="00150BA9" w:rsidP="00150BA9">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Mã bình luận</w:t>
            </w:r>
          </w:p>
        </w:tc>
      </w:tr>
      <w:tr w:rsidR="00150BA9" w:rsidTr="00150BA9">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150BA9" w:rsidRPr="0096103B" w:rsidRDefault="00150BA9" w:rsidP="00CB57FB">
            <w:pPr>
              <w:spacing w:line="360" w:lineRule="auto"/>
              <w:jc w:val="left"/>
              <w:rPr>
                <w:lang w:val="vi-VN"/>
              </w:rPr>
            </w:pPr>
            <w:r>
              <w:rPr>
                <w:lang w:val="vi-VN"/>
              </w:rPr>
              <w:t>Noidung</w:t>
            </w:r>
          </w:p>
        </w:tc>
        <w:tc>
          <w:tcPr>
            <w:tcW w:w="2337" w:type="dxa"/>
          </w:tcPr>
          <w:p w:rsidR="00150BA9" w:rsidRPr="0096103B" w:rsidRDefault="00150BA9" w:rsidP="00CB57F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VARCHAR(255)</w:t>
            </w:r>
          </w:p>
        </w:tc>
        <w:tc>
          <w:tcPr>
            <w:tcW w:w="3118" w:type="dxa"/>
          </w:tcPr>
          <w:p w:rsidR="00150BA9" w:rsidRPr="0096103B" w:rsidRDefault="00150BA9" w:rsidP="00CB57F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c>
          <w:tcPr>
            <w:tcW w:w="3543" w:type="dxa"/>
          </w:tcPr>
          <w:p w:rsidR="00150BA9" w:rsidRPr="0096103B" w:rsidRDefault="00150BA9" w:rsidP="00CB57F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Nội dung bình luận</w:t>
            </w:r>
          </w:p>
        </w:tc>
      </w:tr>
      <w:tr w:rsidR="00150BA9" w:rsidTr="00150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150BA9" w:rsidRDefault="00150BA9" w:rsidP="00CB57FB">
            <w:pPr>
              <w:spacing w:line="360" w:lineRule="auto"/>
              <w:jc w:val="left"/>
              <w:rPr>
                <w:lang w:val="vi-VN"/>
              </w:rPr>
            </w:pPr>
            <w:r>
              <w:rPr>
                <w:lang w:val="vi-VN"/>
              </w:rPr>
              <w:t>Idpro</w:t>
            </w:r>
          </w:p>
        </w:tc>
        <w:tc>
          <w:tcPr>
            <w:tcW w:w="2337" w:type="dxa"/>
          </w:tcPr>
          <w:p w:rsidR="00150BA9" w:rsidRDefault="00150BA9" w:rsidP="00CB57F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INT</w:t>
            </w:r>
          </w:p>
        </w:tc>
        <w:tc>
          <w:tcPr>
            <w:tcW w:w="3118" w:type="dxa"/>
          </w:tcPr>
          <w:p w:rsidR="00150BA9" w:rsidRDefault="00150BA9" w:rsidP="00CB57F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FK,NOT NULL</w:t>
            </w:r>
          </w:p>
        </w:tc>
        <w:tc>
          <w:tcPr>
            <w:tcW w:w="3543" w:type="dxa"/>
          </w:tcPr>
          <w:p w:rsidR="00150BA9" w:rsidRDefault="00150BA9" w:rsidP="00150BA9">
            <w:pPr>
              <w:tabs>
                <w:tab w:val="left" w:pos="2406"/>
              </w:tabs>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Mã hàng hóa được bình luận</w:t>
            </w:r>
          </w:p>
        </w:tc>
      </w:tr>
      <w:tr w:rsidR="00150BA9" w:rsidTr="00150BA9">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150BA9" w:rsidRDefault="00150BA9" w:rsidP="00CB57FB">
            <w:pPr>
              <w:spacing w:line="360" w:lineRule="auto"/>
              <w:jc w:val="left"/>
              <w:rPr>
                <w:lang w:val="vi-VN"/>
              </w:rPr>
            </w:pPr>
            <w:r>
              <w:rPr>
                <w:lang w:val="vi-VN"/>
              </w:rPr>
              <w:t>Iduser</w:t>
            </w:r>
          </w:p>
        </w:tc>
        <w:tc>
          <w:tcPr>
            <w:tcW w:w="2337" w:type="dxa"/>
          </w:tcPr>
          <w:p w:rsidR="00150BA9" w:rsidRDefault="00150BA9" w:rsidP="00CB57F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INT</w:t>
            </w:r>
          </w:p>
        </w:tc>
        <w:tc>
          <w:tcPr>
            <w:tcW w:w="3118" w:type="dxa"/>
          </w:tcPr>
          <w:p w:rsidR="00150BA9" w:rsidRDefault="00150BA9" w:rsidP="00CB57F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FK,NOT NULL</w:t>
            </w:r>
          </w:p>
        </w:tc>
        <w:tc>
          <w:tcPr>
            <w:tcW w:w="3543" w:type="dxa"/>
          </w:tcPr>
          <w:p w:rsidR="00150BA9" w:rsidRDefault="00150BA9" w:rsidP="00CB57FB">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Mã người bình luận</w:t>
            </w:r>
          </w:p>
        </w:tc>
      </w:tr>
      <w:tr w:rsidR="00150BA9" w:rsidTr="00150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150BA9" w:rsidRDefault="00150BA9" w:rsidP="00CB57FB">
            <w:pPr>
              <w:spacing w:line="360" w:lineRule="auto"/>
              <w:jc w:val="left"/>
              <w:rPr>
                <w:lang w:val="vi-VN"/>
              </w:rPr>
            </w:pPr>
            <w:r>
              <w:rPr>
                <w:lang w:val="vi-VN"/>
              </w:rPr>
              <w:t>Ngaybinhluan</w:t>
            </w:r>
          </w:p>
        </w:tc>
        <w:tc>
          <w:tcPr>
            <w:tcW w:w="2337" w:type="dxa"/>
          </w:tcPr>
          <w:p w:rsidR="00150BA9" w:rsidRDefault="00F85BD0" w:rsidP="00CB57F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VARCHAR(30)</w:t>
            </w:r>
          </w:p>
        </w:tc>
        <w:tc>
          <w:tcPr>
            <w:tcW w:w="3118" w:type="dxa"/>
          </w:tcPr>
          <w:p w:rsidR="00150BA9" w:rsidRDefault="00150BA9" w:rsidP="00CB57F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NOT NULL</w:t>
            </w:r>
          </w:p>
        </w:tc>
        <w:tc>
          <w:tcPr>
            <w:tcW w:w="3543" w:type="dxa"/>
          </w:tcPr>
          <w:p w:rsidR="00150BA9" w:rsidRDefault="00F85BD0" w:rsidP="00CB57FB">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Thời gian bình luận</w:t>
            </w:r>
          </w:p>
        </w:tc>
      </w:tr>
    </w:tbl>
    <w:p w:rsidR="009C2641" w:rsidRDefault="009C2641" w:rsidP="00150BA9">
      <w:pPr>
        <w:pStyle w:val="Heading4"/>
        <w:numPr>
          <w:ilvl w:val="3"/>
          <w:numId w:val="9"/>
        </w:numPr>
      </w:pPr>
    </w:p>
    <w:p w:rsidR="009C2641" w:rsidRDefault="00335E26">
      <w:pPr>
        <w:pStyle w:val="Heading2"/>
        <w:numPr>
          <w:ilvl w:val="1"/>
          <w:numId w:val="9"/>
        </w:numPr>
      </w:pPr>
      <w:bookmarkStart w:id="36" w:name="_heading=h.1ci93xb" w:colFirst="0" w:colLast="0"/>
      <w:bookmarkStart w:id="37" w:name="_Toc166421926"/>
      <w:bookmarkEnd w:id="36"/>
      <w:r>
        <w:t>Giao diện</w:t>
      </w:r>
      <w:bookmarkEnd w:id="37"/>
    </w:p>
    <w:p w:rsidR="009C2641" w:rsidRDefault="00335E26">
      <w:pPr>
        <w:numPr>
          <w:ilvl w:val="0"/>
          <w:numId w:val="10"/>
        </w:numPr>
        <w:pBdr>
          <w:top w:val="nil"/>
          <w:left w:val="nil"/>
          <w:bottom w:val="nil"/>
          <w:right w:val="nil"/>
          <w:between w:val="nil"/>
        </w:pBdr>
        <w:rPr>
          <w:i/>
          <w:color w:val="00B050"/>
        </w:rPr>
      </w:pPr>
      <w:r>
        <w:rPr>
          <w:i/>
          <w:color w:val="00B050"/>
        </w:rPr>
        <w:t>Chú ý: phần này chỉ phác thảo giao diện chứ không phải xây dựng nên bạn có thể sử dụng bất ký công cụ gì thậm chí vẽ trên giấy rồi chụp hình đưa vào đây.</w:t>
      </w:r>
    </w:p>
    <w:p w:rsidR="009C2641" w:rsidRDefault="00335E26">
      <w:pPr>
        <w:pStyle w:val="Heading3"/>
        <w:numPr>
          <w:ilvl w:val="2"/>
          <w:numId w:val="9"/>
        </w:numPr>
      </w:pPr>
      <w:bookmarkStart w:id="38" w:name="_heading=h.3whwml4" w:colFirst="0" w:colLast="0"/>
      <w:bookmarkStart w:id="39" w:name="_Toc166421927"/>
      <w:bookmarkEnd w:id="38"/>
      <w:r>
        <w:t>Sơ đồ tổ chức giao diện</w:t>
      </w:r>
      <w:bookmarkEnd w:id="39"/>
    </w:p>
    <w:p w:rsidR="009C2641" w:rsidRDefault="00335E26">
      <w:pPr>
        <w:numPr>
          <w:ilvl w:val="0"/>
          <w:numId w:val="10"/>
        </w:numPr>
        <w:pBdr>
          <w:top w:val="nil"/>
          <w:left w:val="nil"/>
          <w:bottom w:val="nil"/>
          <w:right w:val="nil"/>
          <w:between w:val="nil"/>
        </w:pBdr>
        <w:spacing w:after="0"/>
        <w:rPr>
          <w:i/>
          <w:color w:val="00B050"/>
        </w:rPr>
      </w:pPr>
      <w:r>
        <w:rPr>
          <w:i/>
          <w:color w:val="00B050"/>
        </w:rPr>
        <w:t>Phác thảo sơ đồ liên kết giữa các giao diện chức năng trong ứng dụng</w:t>
      </w:r>
    </w:p>
    <w:p w:rsidR="009C2641" w:rsidRDefault="00335E26">
      <w:pPr>
        <w:numPr>
          <w:ilvl w:val="0"/>
          <w:numId w:val="10"/>
        </w:numPr>
        <w:pBdr>
          <w:top w:val="nil"/>
          <w:left w:val="nil"/>
          <w:bottom w:val="nil"/>
          <w:right w:val="nil"/>
          <w:between w:val="nil"/>
        </w:pBdr>
        <w:rPr>
          <w:i/>
          <w:color w:val="00B050"/>
        </w:rPr>
      </w:pPr>
      <w:r>
        <w:rPr>
          <w:i/>
          <w:color w:val="00B050"/>
        </w:rPr>
        <w:t>Mô tả sơ đồ</w:t>
      </w:r>
    </w:p>
    <w:p w:rsidR="009C2641" w:rsidRDefault="00335E26">
      <w:pPr>
        <w:pStyle w:val="Heading3"/>
        <w:numPr>
          <w:ilvl w:val="2"/>
          <w:numId w:val="9"/>
        </w:numPr>
      </w:pPr>
      <w:bookmarkStart w:id="40" w:name="_heading=h.2bn6wsx" w:colFirst="0" w:colLast="0"/>
      <w:bookmarkStart w:id="41" w:name="_Toc166421928"/>
      <w:bookmarkEnd w:id="40"/>
      <w:r>
        <w:t>Giao diện trang chính</w:t>
      </w:r>
      <w:bookmarkEnd w:id="41"/>
      <w:r>
        <w:t xml:space="preserve"> </w:t>
      </w:r>
    </w:p>
    <w:p w:rsidR="009C2641" w:rsidRDefault="00335E26">
      <w:pPr>
        <w:numPr>
          <w:ilvl w:val="0"/>
          <w:numId w:val="10"/>
        </w:numPr>
        <w:pBdr>
          <w:top w:val="nil"/>
          <w:left w:val="nil"/>
          <w:bottom w:val="nil"/>
          <w:right w:val="nil"/>
          <w:between w:val="nil"/>
        </w:pBdr>
        <w:spacing w:after="0"/>
        <w:rPr>
          <w:i/>
          <w:color w:val="00B050"/>
        </w:rPr>
      </w:pPr>
      <w:r>
        <w:rPr>
          <w:i/>
          <w:color w:val="00B050"/>
        </w:rPr>
        <w:t>Phác thảo giao diện cho cửa sổ chính và mô tả các hoạt động trên giao diện</w:t>
      </w:r>
    </w:p>
    <w:p w:rsidR="009C2641" w:rsidRDefault="00335E26">
      <w:pPr>
        <w:pBdr>
          <w:top w:val="nil"/>
          <w:left w:val="nil"/>
          <w:bottom w:val="nil"/>
          <w:right w:val="nil"/>
          <w:between w:val="nil"/>
        </w:pBdr>
        <w:ind w:left="502"/>
        <w:rPr>
          <w:i/>
          <w:color w:val="00B050"/>
        </w:rPr>
      </w:pPr>
      <w:r>
        <w:rPr>
          <w:i/>
          <w:color w:val="00B050"/>
        </w:rPr>
        <w:t>Chụp ảnh trang chủ</w:t>
      </w:r>
    </w:p>
    <w:p w:rsidR="009C2641" w:rsidRDefault="00335E26">
      <w:pPr>
        <w:rPr>
          <w:rFonts w:ascii="Times" w:eastAsia="Times" w:hAnsi="Times" w:cs="Times"/>
          <w:b/>
          <w:smallCaps/>
        </w:rPr>
      </w:pPr>
      <w:r>
        <w:rPr>
          <w:rFonts w:ascii="Times" w:eastAsia="Times" w:hAnsi="Times" w:cs="Times"/>
          <w:b/>
          <w:smallCaps/>
        </w:rPr>
        <w:t>Giao diện:</w:t>
      </w:r>
    </w:p>
    <w:p w:rsidR="009C2641" w:rsidRDefault="009C2641">
      <w:pPr>
        <w:rPr>
          <w:color w:val="00B050"/>
        </w:rPr>
      </w:pPr>
    </w:p>
    <w:p w:rsidR="009C2641" w:rsidRDefault="00335E26">
      <w:pPr>
        <w:rPr>
          <w:b/>
          <w:smallCaps/>
        </w:rPr>
      </w:pPr>
      <w:r>
        <w:rPr>
          <w:b/>
          <w:smallCaps/>
        </w:rPr>
        <w:t>Mô tả hoạt động</w:t>
      </w:r>
    </w:p>
    <w:tbl>
      <w:tblPr>
        <w:tblStyle w:val="a3"/>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7"/>
        <w:gridCol w:w="1988"/>
        <w:gridCol w:w="1891"/>
        <w:gridCol w:w="4863"/>
      </w:tblGrid>
      <w:tr w:rsidR="009C2641">
        <w:tc>
          <w:tcPr>
            <w:tcW w:w="617"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198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Điều khiển</w:t>
            </w:r>
          </w:p>
        </w:tc>
        <w:tc>
          <w:tcPr>
            <w:tcW w:w="1891"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4863" w:type="dxa"/>
            <w:shd w:val="clear" w:color="auto" w:fill="F2F2F2"/>
          </w:tcPr>
          <w:p w:rsidR="009C2641" w:rsidRDefault="00335E26">
            <w:pPr>
              <w:rPr>
                <w:rFonts w:ascii="Times" w:eastAsia="Times" w:hAnsi="Times" w:cs="Times"/>
                <w:b/>
                <w:smallCaps/>
                <w:sz w:val="24"/>
                <w:szCs w:val="24"/>
              </w:rPr>
            </w:pPr>
            <w:r>
              <w:rPr>
                <w:rFonts w:ascii="Times" w:eastAsia="Times" w:hAnsi="Times" w:cs="Times"/>
                <w:b/>
                <w:smallCaps/>
                <w:sz w:val="24"/>
                <w:szCs w:val="24"/>
              </w:rPr>
              <w:t>Mô tả hoạt động</w:t>
            </w:r>
          </w:p>
        </w:tc>
      </w:tr>
      <w:tr w:rsidR="009C2641">
        <w:tc>
          <w:tcPr>
            <w:tcW w:w="617" w:type="dxa"/>
          </w:tcPr>
          <w:p w:rsidR="009C2641" w:rsidRDefault="00335E26">
            <w:pPr>
              <w:jc w:val="center"/>
              <w:rPr>
                <w:sz w:val="24"/>
                <w:szCs w:val="24"/>
              </w:rPr>
            </w:pPr>
            <w:r>
              <w:rPr>
                <w:sz w:val="24"/>
                <w:szCs w:val="24"/>
              </w:rPr>
              <w:t>1</w:t>
            </w:r>
          </w:p>
        </w:tc>
        <w:tc>
          <w:tcPr>
            <w:tcW w:w="1988" w:type="dxa"/>
          </w:tcPr>
          <w:p w:rsidR="009C2641" w:rsidRDefault="00335E26">
            <w:pPr>
              <w:jc w:val="left"/>
              <w:rPr>
                <w:sz w:val="24"/>
                <w:szCs w:val="24"/>
              </w:rPr>
            </w:pPr>
            <w:r>
              <w:rPr>
                <w:sz w:val="24"/>
                <w:szCs w:val="24"/>
              </w:rPr>
              <w:t>Logo</w:t>
            </w:r>
          </w:p>
        </w:tc>
        <w:tc>
          <w:tcPr>
            <w:tcW w:w="1891" w:type="dxa"/>
          </w:tcPr>
          <w:p w:rsidR="009C2641" w:rsidRDefault="00335E26">
            <w:pPr>
              <w:jc w:val="center"/>
              <w:rPr>
                <w:sz w:val="24"/>
                <w:szCs w:val="24"/>
              </w:rPr>
            </w:pPr>
            <w:r>
              <w:rPr>
                <w:sz w:val="24"/>
                <w:szCs w:val="24"/>
              </w:rPr>
              <w:t>Click</w:t>
            </w:r>
          </w:p>
        </w:tc>
        <w:tc>
          <w:tcPr>
            <w:tcW w:w="4863" w:type="dxa"/>
          </w:tcPr>
          <w:p w:rsidR="009C2641" w:rsidRDefault="00335E26">
            <w:pPr>
              <w:rPr>
                <w:sz w:val="24"/>
                <w:szCs w:val="24"/>
              </w:rPr>
            </w:pPr>
            <w:r>
              <w:rPr>
                <w:sz w:val="24"/>
                <w:szCs w:val="24"/>
              </w:rPr>
              <w:t>Trở về trang chính</w:t>
            </w:r>
          </w:p>
        </w:tc>
      </w:tr>
      <w:tr w:rsidR="009C2641">
        <w:tc>
          <w:tcPr>
            <w:tcW w:w="617" w:type="dxa"/>
          </w:tcPr>
          <w:p w:rsidR="009C2641" w:rsidRDefault="00335E26">
            <w:pPr>
              <w:jc w:val="center"/>
              <w:rPr>
                <w:sz w:val="24"/>
                <w:szCs w:val="24"/>
              </w:rPr>
            </w:pPr>
            <w:r>
              <w:rPr>
                <w:sz w:val="24"/>
                <w:szCs w:val="24"/>
              </w:rPr>
              <w:t>2</w:t>
            </w:r>
          </w:p>
        </w:tc>
        <w:tc>
          <w:tcPr>
            <w:tcW w:w="1988" w:type="dxa"/>
          </w:tcPr>
          <w:p w:rsidR="009C2641" w:rsidRDefault="00335E26">
            <w:pPr>
              <w:jc w:val="left"/>
              <w:rPr>
                <w:sz w:val="24"/>
                <w:szCs w:val="24"/>
              </w:rPr>
            </w:pPr>
            <w:r>
              <w:rPr>
                <w:sz w:val="24"/>
                <w:szCs w:val="24"/>
              </w:rPr>
              <w:t>Trang chủ</w:t>
            </w:r>
          </w:p>
        </w:tc>
        <w:tc>
          <w:tcPr>
            <w:tcW w:w="1891" w:type="dxa"/>
          </w:tcPr>
          <w:p w:rsidR="009C2641" w:rsidRDefault="00335E26">
            <w:pPr>
              <w:jc w:val="center"/>
              <w:rPr>
                <w:sz w:val="24"/>
                <w:szCs w:val="24"/>
              </w:rPr>
            </w:pPr>
            <w:r>
              <w:rPr>
                <w:sz w:val="24"/>
                <w:szCs w:val="24"/>
              </w:rPr>
              <w:t>Click</w:t>
            </w:r>
          </w:p>
        </w:tc>
        <w:tc>
          <w:tcPr>
            <w:tcW w:w="4863" w:type="dxa"/>
          </w:tcPr>
          <w:p w:rsidR="009C2641" w:rsidRDefault="00335E26">
            <w:pPr>
              <w:rPr>
                <w:sz w:val="24"/>
                <w:szCs w:val="24"/>
              </w:rPr>
            </w:pPr>
            <w:r>
              <w:rPr>
                <w:sz w:val="24"/>
                <w:szCs w:val="24"/>
              </w:rPr>
              <w:t>Trở về trang chủ</w:t>
            </w:r>
          </w:p>
        </w:tc>
      </w:tr>
      <w:tr w:rsidR="009C2641">
        <w:tc>
          <w:tcPr>
            <w:tcW w:w="617" w:type="dxa"/>
          </w:tcPr>
          <w:p w:rsidR="009C2641" w:rsidRDefault="00335E26">
            <w:pPr>
              <w:jc w:val="center"/>
              <w:rPr>
                <w:sz w:val="24"/>
                <w:szCs w:val="24"/>
              </w:rPr>
            </w:pPr>
            <w:r>
              <w:rPr>
                <w:sz w:val="24"/>
                <w:szCs w:val="24"/>
              </w:rPr>
              <w:t>3</w:t>
            </w:r>
          </w:p>
        </w:tc>
        <w:tc>
          <w:tcPr>
            <w:tcW w:w="1988" w:type="dxa"/>
          </w:tcPr>
          <w:p w:rsidR="009C2641" w:rsidRDefault="00335E26">
            <w:pPr>
              <w:jc w:val="left"/>
              <w:rPr>
                <w:sz w:val="24"/>
                <w:szCs w:val="24"/>
              </w:rPr>
            </w:pPr>
            <w:r>
              <w:rPr>
                <w:sz w:val="24"/>
                <w:szCs w:val="24"/>
              </w:rPr>
              <w:t>Giới thiệu</w:t>
            </w:r>
          </w:p>
        </w:tc>
        <w:tc>
          <w:tcPr>
            <w:tcW w:w="1891" w:type="dxa"/>
          </w:tcPr>
          <w:p w:rsidR="009C2641" w:rsidRDefault="00335E26">
            <w:pPr>
              <w:jc w:val="center"/>
              <w:rPr>
                <w:sz w:val="24"/>
                <w:szCs w:val="24"/>
              </w:rPr>
            </w:pPr>
            <w:r>
              <w:rPr>
                <w:sz w:val="24"/>
                <w:szCs w:val="24"/>
              </w:rPr>
              <w:t>Click</w:t>
            </w:r>
          </w:p>
        </w:tc>
        <w:tc>
          <w:tcPr>
            <w:tcW w:w="4863" w:type="dxa"/>
          </w:tcPr>
          <w:p w:rsidR="009C2641" w:rsidRDefault="00335E26">
            <w:pPr>
              <w:rPr>
                <w:sz w:val="24"/>
                <w:szCs w:val="24"/>
              </w:rPr>
            </w:pPr>
            <w:r>
              <w:rPr>
                <w:sz w:val="24"/>
                <w:szCs w:val="24"/>
              </w:rPr>
              <w:t>Hiển thị trang giới thiệu</w:t>
            </w:r>
          </w:p>
        </w:tc>
      </w:tr>
      <w:tr w:rsidR="009C2641">
        <w:tc>
          <w:tcPr>
            <w:tcW w:w="617" w:type="dxa"/>
          </w:tcPr>
          <w:p w:rsidR="009C2641" w:rsidRDefault="00335E26">
            <w:pPr>
              <w:jc w:val="center"/>
              <w:rPr>
                <w:sz w:val="24"/>
                <w:szCs w:val="24"/>
              </w:rPr>
            </w:pPr>
            <w:r>
              <w:rPr>
                <w:sz w:val="24"/>
                <w:szCs w:val="24"/>
              </w:rPr>
              <w:t>4</w:t>
            </w:r>
          </w:p>
        </w:tc>
        <w:tc>
          <w:tcPr>
            <w:tcW w:w="1988" w:type="dxa"/>
          </w:tcPr>
          <w:p w:rsidR="009C2641" w:rsidRDefault="00335E26">
            <w:pPr>
              <w:jc w:val="left"/>
              <w:rPr>
                <w:sz w:val="24"/>
                <w:szCs w:val="24"/>
              </w:rPr>
            </w:pPr>
            <w:r>
              <w:rPr>
                <w:sz w:val="24"/>
                <w:szCs w:val="24"/>
              </w:rPr>
              <w:t>Liên hệ</w:t>
            </w:r>
          </w:p>
        </w:tc>
        <w:tc>
          <w:tcPr>
            <w:tcW w:w="1891" w:type="dxa"/>
          </w:tcPr>
          <w:p w:rsidR="009C2641" w:rsidRDefault="00335E26">
            <w:pPr>
              <w:jc w:val="center"/>
              <w:rPr>
                <w:sz w:val="24"/>
                <w:szCs w:val="24"/>
              </w:rPr>
            </w:pPr>
            <w:r>
              <w:rPr>
                <w:sz w:val="24"/>
                <w:szCs w:val="24"/>
              </w:rPr>
              <w:t>Click</w:t>
            </w:r>
          </w:p>
        </w:tc>
        <w:tc>
          <w:tcPr>
            <w:tcW w:w="4863" w:type="dxa"/>
          </w:tcPr>
          <w:p w:rsidR="009C2641" w:rsidRDefault="00335E26">
            <w:pPr>
              <w:rPr>
                <w:sz w:val="24"/>
                <w:szCs w:val="24"/>
              </w:rPr>
            </w:pPr>
            <w:r>
              <w:rPr>
                <w:sz w:val="24"/>
                <w:szCs w:val="24"/>
              </w:rPr>
              <w:t>Hiển thị trang liên hệ</w:t>
            </w:r>
          </w:p>
        </w:tc>
      </w:tr>
      <w:tr w:rsidR="009C2641">
        <w:tc>
          <w:tcPr>
            <w:tcW w:w="617" w:type="dxa"/>
          </w:tcPr>
          <w:p w:rsidR="009C2641" w:rsidRDefault="00335E26">
            <w:pPr>
              <w:jc w:val="center"/>
              <w:rPr>
                <w:sz w:val="24"/>
                <w:szCs w:val="24"/>
              </w:rPr>
            </w:pPr>
            <w:r>
              <w:rPr>
                <w:sz w:val="24"/>
                <w:szCs w:val="24"/>
              </w:rPr>
              <w:t>5</w:t>
            </w:r>
          </w:p>
        </w:tc>
        <w:tc>
          <w:tcPr>
            <w:tcW w:w="1988" w:type="dxa"/>
          </w:tcPr>
          <w:p w:rsidR="009C2641" w:rsidRDefault="00335E26">
            <w:pPr>
              <w:jc w:val="left"/>
              <w:rPr>
                <w:sz w:val="24"/>
                <w:szCs w:val="24"/>
              </w:rPr>
            </w:pPr>
            <w:r>
              <w:rPr>
                <w:sz w:val="24"/>
                <w:szCs w:val="24"/>
              </w:rPr>
              <w:t>Hỏi đáp</w:t>
            </w:r>
          </w:p>
        </w:tc>
        <w:tc>
          <w:tcPr>
            <w:tcW w:w="1891" w:type="dxa"/>
          </w:tcPr>
          <w:p w:rsidR="009C2641" w:rsidRDefault="00335E26">
            <w:pPr>
              <w:jc w:val="center"/>
              <w:rPr>
                <w:sz w:val="24"/>
                <w:szCs w:val="24"/>
              </w:rPr>
            </w:pPr>
            <w:r>
              <w:rPr>
                <w:sz w:val="24"/>
                <w:szCs w:val="24"/>
              </w:rPr>
              <w:t>Click</w:t>
            </w:r>
          </w:p>
        </w:tc>
        <w:tc>
          <w:tcPr>
            <w:tcW w:w="4863" w:type="dxa"/>
          </w:tcPr>
          <w:p w:rsidR="009C2641" w:rsidRDefault="00335E26">
            <w:pPr>
              <w:rPr>
                <w:sz w:val="24"/>
                <w:szCs w:val="24"/>
              </w:rPr>
            </w:pPr>
            <w:r>
              <w:rPr>
                <w:sz w:val="24"/>
                <w:szCs w:val="24"/>
              </w:rPr>
              <w:t>Hiển thị trang hỏi đáp</w:t>
            </w:r>
          </w:p>
        </w:tc>
      </w:tr>
      <w:tr w:rsidR="009C2641">
        <w:tc>
          <w:tcPr>
            <w:tcW w:w="617" w:type="dxa"/>
          </w:tcPr>
          <w:p w:rsidR="009C2641" w:rsidRDefault="00335E26">
            <w:pPr>
              <w:jc w:val="center"/>
              <w:rPr>
                <w:sz w:val="24"/>
                <w:szCs w:val="24"/>
              </w:rPr>
            </w:pPr>
            <w:r>
              <w:rPr>
                <w:sz w:val="24"/>
                <w:szCs w:val="24"/>
              </w:rPr>
              <w:t>6</w:t>
            </w:r>
          </w:p>
        </w:tc>
        <w:tc>
          <w:tcPr>
            <w:tcW w:w="1988" w:type="dxa"/>
          </w:tcPr>
          <w:p w:rsidR="009C2641" w:rsidRDefault="00335E26">
            <w:pPr>
              <w:jc w:val="left"/>
              <w:rPr>
                <w:sz w:val="24"/>
                <w:szCs w:val="24"/>
              </w:rPr>
            </w:pPr>
            <w:r>
              <w:rPr>
                <w:sz w:val="24"/>
                <w:szCs w:val="24"/>
              </w:rPr>
              <w:t>Quên mật khẩu (Box tài khoản)</w:t>
            </w:r>
          </w:p>
        </w:tc>
        <w:tc>
          <w:tcPr>
            <w:tcW w:w="1891" w:type="dxa"/>
          </w:tcPr>
          <w:p w:rsidR="009C2641" w:rsidRDefault="00335E26">
            <w:pPr>
              <w:jc w:val="center"/>
              <w:rPr>
                <w:sz w:val="24"/>
                <w:szCs w:val="24"/>
              </w:rPr>
            </w:pPr>
            <w:r>
              <w:rPr>
                <w:sz w:val="24"/>
                <w:szCs w:val="24"/>
              </w:rPr>
              <w:t>Click</w:t>
            </w:r>
          </w:p>
        </w:tc>
        <w:tc>
          <w:tcPr>
            <w:tcW w:w="4863" w:type="dxa"/>
          </w:tcPr>
          <w:p w:rsidR="009C2641" w:rsidRDefault="00335E26">
            <w:pPr>
              <w:rPr>
                <w:sz w:val="24"/>
                <w:szCs w:val="24"/>
              </w:rPr>
            </w:pPr>
            <w:r>
              <w:rPr>
                <w:sz w:val="24"/>
                <w:szCs w:val="24"/>
              </w:rPr>
              <w:t>Hiển thị trang quên mật khẩu</w:t>
            </w:r>
          </w:p>
        </w:tc>
      </w:tr>
      <w:tr w:rsidR="009C2641">
        <w:tc>
          <w:tcPr>
            <w:tcW w:w="617" w:type="dxa"/>
          </w:tcPr>
          <w:p w:rsidR="009C2641" w:rsidRDefault="00335E26">
            <w:pPr>
              <w:jc w:val="center"/>
              <w:rPr>
                <w:sz w:val="24"/>
                <w:szCs w:val="24"/>
              </w:rPr>
            </w:pPr>
            <w:r>
              <w:rPr>
                <w:sz w:val="24"/>
                <w:szCs w:val="24"/>
              </w:rPr>
              <w:t>7</w:t>
            </w:r>
          </w:p>
        </w:tc>
        <w:tc>
          <w:tcPr>
            <w:tcW w:w="1988" w:type="dxa"/>
          </w:tcPr>
          <w:p w:rsidR="009C2641" w:rsidRDefault="00335E26">
            <w:pPr>
              <w:jc w:val="left"/>
              <w:rPr>
                <w:sz w:val="24"/>
                <w:szCs w:val="24"/>
              </w:rPr>
            </w:pPr>
            <w:r>
              <w:rPr>
                <w:sz w:val="24"/>
                <w:szCs w:val="24"/>
              </w:rPr>
              <w:t>Đăng ký thành viên (Box tài khoản)</w:t>
            </w:r>
          </w:p>
        </w:tc>
        <w:tc>
          <w:tcPr>
            <w:tcW w:w="1891" w:type="dxa"/>
          </w:tcPr>
          <w:p w:rsidR="009C2641" w:rsidRDefault="00335E26">
            <w:pPr>
              <w:jc w:val="center"/>
              <w:rPr>
                <w:sz w:val="24"/>
                <w:szCs w:val="24"/>
              </w:rPr>
            </w:pPr>
            <w:r>
              <w:rPr>
                <w:sz w:val="24"/>
                <w:szCs w:val="24"/>
              </w:rPr>
              <w:t>Click</w:t>
            </w:r>
          </w:p>
        </w:tc>
        <w:tc>
          <w:tcPr>
            <w:tcW w:w="4863" w:type="dxa"/>
          </w:tcPr>
          <w:p w:rsidR="009C2641" w:rsidRDefault="00335E26">
            <w:pPr>
              <w:rPr>
                <w:sz w:val="24"/>
                <w:szCs w:val="24"/>
              </w:rPr>
            </w:pPr>
            <w:r>
              <w:rPr>
                <w:sz w:val="24"/>
                <w:szCs w:val="24"/>
              </w:rPr>
              <w:t>Hiển thị trang đăng ký</w:t>
            </w:r>
          </w:p>
        </w:tc>
      </w:tr>
      <w:tr w:rsidR="009C2641">
        <w:tc>
          <w:tcPr>
            <w:tcW w:w="617" w:type="dxa"/>
          </w:tcPr>
          <w:p w:rsidR="009C2641" w:rsidRDefault="00335E26">
            <w:pPr>
              <w:jc w:val="center"/>
              <w:rPr>
                <w:sz w:val="24"/>
                <w:szCs w:val="24"/>
              </w:rPr>
            </w:pPr>
            <w:r>
              <w:rPr>
                <w:sz w:val="24"/>
                <w:szCs w:val="24"/>
              </w:rPr>
              <w:t>8</w:t>
            </w:r>
          </w:p>
        </w:tc>
        <w:tc>
          <w:tcPr>
            <w:tcW w:w="1988" w:type="dxa"/>
          </w:tcPr>
          <w:p w:rsidR="009C2641" w:rsidRDefault="00335E26">
            <w:pPr>
              <w:jc w:val="left"/>
              <w:rPr>
                <w:sz w:val="24"/>
                <w:szCs w:val="24"/>
              </w:rPr>
            </w:pPr>
            <w:r>
              <w:rPr>
                <w:sz w:val="24"/>
                <w:szCs w:val="24"/>
              </w:rPr>
              <w:t>Hệ thống liên kế danh mục</w:t>
            </w:r>
          </w:p>
        </w:tc>
        <w:tc>
          <w:tcPr>
            <w:tcW w:w="1891" w:type="dxa"/>
          </w:tcPr>
          <w:p w:rsidR="009C2641" w:rsidRDefault="00335E26">
            <w:pPr>
              <w:jc w:val="center"/>
              <w:rPr>
                <w:sz w:val="24"/>
                <w:szCs w:val="24"/>
              </w:rPr>
            </w:pPr>
            <w:r>
              <w:rPr>
                <w:sz w:val="24"/>
                <w:szCs w:val="24"/>
              </w:rPr>
              <w:t>Click</w:t>
            </w:r>
          </w:p>
        </w:tc>
        <w:tc>
          <w:tcPr>
            <w:tcW w:w="4863" w:type="dxa"/>
          </w:tcPr>
          <w:p w:rsidR="009C2641" w:rsidRDefault="00335E26">
            <w:pPr>
              <w:rPr>
                <w:sz w:val="24"/>
                <w:szCs w:val="24"/>
              </w:rPr>
            </w:pPr>
            <w:r>
              <w:rPr>
                <w:sz w:val="24"/>
                <w:szCs w:val="24"/>
              </w:rPr>
              <w:t>Hiển thị hàng hóa thuộc danh mục tương ứng</w:t>
            </w:r>
          </w:p>
        </w:tc>
      </w:tr>
    </w:tbl>
    <w:p w:rsidR="009C2641" w:rsidRDefault="009C2641">
      <w:pPr>
        <w:rPr>
          <w:color w:val="00B050"/>
        </w:rPr>
      </w:pPr>
    </w:p>
    <w:p w:rsidR="009C2641" w:rsidRDefault="00335E26">
      <w:pPr>
        <w:pStyle w:val="Heading3"/>
        <w:numPr>
          <w:ilvl w:val="2"/>
          <w:numId w:val="9"/>
        </w:numPr>
      </w:pPr>
      <w:bookmarkStart w:id="42" w:name="_heading=h.qsh70q" w:colFirst="0" w:colLast="0"/>
      <w:bookmarkStart w:id="43" w:name="_Toc166421929"/>
      <w:bookmarkEnd w:id="42"/>
      <w:r>
        <w:lastRenderedPageBreak/>
        <w:t>Giao diện trang khách hàng</w:t>
      </w:r>
      <w:bookmarkEnd w:id="43"/>
    </w:p>
    <w:p w:rsidR="009C2641" w:rsidRDefault="00335E26">
      <w:pPr>
        <w:numPr>
          <w:ilvl w:val="0"/>
          <w:numId w:val="10"/>
        </w:numPr>
        <w:pBdr>
          <w:top w:val="nil"/>
          <w:left w:val="nil"/>
          <w:bottom w:val="nil"/>
          <w:right w:val="nil"/>
          <w:between w:val="nil"/>
        </w:pBdr>
        <w:spacing w:after="0"/>
        <w:rPr>
          <w:i/>
          <w:color w:val="00B050"/>
        </w:rPr>
      </w:pPr>
      <w:r>
        <w:rPr>
          <w:i/>
          <w:color w:val="00B050"/>
        </w:rPr>
        <w:t>Phác thảo giao diện cho tất cả các cửa sổ chức năng và các cửa sổ hỗ trợ tổ chức</w:t>
      </w:r>
    </w:p>
    <w:p w:rsidR="009C2641" w:rsidRDefault="00335E26">
      <w:pPr>
        <w:pBdr>
          <w:top w:val="nil"/>
          <w:left w:val="nil"/>
          <w:bottom w:val="nil"/>
          <w:right w:val="nil"/>
          <w:between w:val="nil"/>
        </w:pBdr>
        <w:ind w:left="502"/>
        <w:rPr>
          <w:i/>
          <w:color w:val="00B050"/>
        </w:rPr>
      </w:pPr>
      <w:r>
        <w:rPr>
          <w:i/>
          <w:color w:val="00B050"/>
        </w:rPr>
        <w:t>Trang sản phẩm theo danh mục</w:t>
      </w:r>
    </w:p>
    <w:p w:rsidR="009C2641" w:rsidRDefault="00335E26">
      <w:pPr>
        <w:pStyle w:val="Heading4"/>
        <w:numPr>
          <w:ilvl w:val="3"/>
          <w:numId w:val="9"/>
        </w:numPr>
      </w:pPr>
      <w:r>
        <w:t>Trang trưng bày hàng hóa</w:t>
      </w:r>
    </w:p>
    <w:p w:rsidR="009C2641" w:rsidRDefault="00335E26">
      <w:pPr>
        <w:rPr>
          <w:b/>
          <w:smallCaps/>
        </w:rPr>
      </w:pPr>
      <w:r>
        <w:rPr>
          <w:b/>
          <w:smallCaps/>
        </w:rPr>
        <w:t>Giao diện</w:t>
      </w:r>
    </w:p>
    <w:p w:rsidR="009C2641" w:rsidRDefault="009C2641">
      <w:pPr>
        <w:jc w:val="center"/>
        <w:rPr>
          <w:b/>
          <w:smallCaps/>
        </w:rPr>
      </w:pPr>
    </w:p>
    <w:p w:rsidR="009C2641" w:rsidRDefault="00335E26">
      <w:pPr>
        <w:rPr>
          <w:b/>
          <w:smallCaps/>
        </w:rPr>
      </w:pPr>
      <w:r>
        <w:rPr>
          <w:b/>
          <w:smallCaps/>
        </w:rPr>
        <w:t>Mô tả hoạt động</w:t>
      </w:r>
    </w:p>
    <w:tbl>
      <w:tblPr>
        <w:tblStyle w:val="a4"/>
        <w:tblW w:w="99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999"/>
        <w:gridCol w:w="1589"/>
        <w:gridCol w:w="5760"/>
      </w:tblGrid>
      <w:tr w:rsidR="009C2641" w:rsidTr="00594DBE">
        <w:tc>
          <w:tcPr>
            <w:tcW w:w="61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1999"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Điều khiển</w:t>
            </w:r>
          </w:p>
        </w:tc>
        <w:tc>
          <w:tcPr>
            <w:tcW w:w="1589"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9C2641" w:rsidRDefault="00335E26">
            <w:pPr>
              <w:rPr>
                <w:rFonts w:ascii="Times" w:eastAsia="Times" w:hAnsi="Times" w:cs="Times"/>
                <w:b/>
                <w:smallCaps/>
                <w:sz w:val="24"/>
                <w:szCs w:val="24"/>
              </w:rPr>
            </w:pPr>
            <w:r>
              <w:rPr>
                <w:rFonts w:ascii="Times" w:eastAsia="Times" w:hAnsi="Times" w:cs="Times"/>
                <w:b/>
                <w:smallCaps/>
                <w:sz w:val="24"/>
                <w:szCs w:val="24"/>
              </w:rPr>
              <w:t>Mô tả hoạt động</w:t>
            </w:r>
          </w:p>
        </w:tc>
      </w:tr>
      <w:tr w:rsidR="009C2641" w:rsidTr="00594DBE">
        <w:tc>
          <w:tcPr>
            <w:tcW w:w="618" w:type="dxa"/>
          </w:tcPr>
          <w:p w:rsidR="009C2641" w:rsidRPr="00AD6CD5" w:rsidRDefault="00AD6CD5">
            <w:pPr>
              <w:jc w:val="center"/>
              <w:rPr>
                <w:sz w:val="24"/>
                <w:szCs w:val="24"/>
                <w:lang w:val="vi-VN"/>
              </w:rPr>
            </w:pPr>
            <w:r>
              <w:rPr>
                <w:sz w:val="24"/>
                <w:szCs w:val="24"/>
                <w:lang w:val="vi-VN"/>
              </w:rPr>
              <w:t>1</w:t>
            </w:r>
          </w:p>
        </w:tc>
        <w:tc>
          <w:tcPr>
            <w:tcW w:w="1999" w:type="dxa"/>
          </w:tcPr>
          <w:p w:rsidR="009C2641" w:rsidRDefault="00CB57FB">
            <w:pPr>
              <w:jc w:val="center"/>
              <w:rPr>
                <w:sz w:val="24"/>
                <w:szCs w:val="24"/>
              </w:rPr>
            </w:pPr>
            <w:r>
              <w:rPr>
                <w:sz w:val="24"/>
                <w:szCs w:val="24"/>
              </w:rPr>
              <w:t>Tìm kiếm</w:t>
            </w:r>
          </w:p>
        </w:tc>
        <w:tc>
          <w:tcPr>
            <w:tcW w:w="1589" w:type="dxa"/>
          </w:tcPr>
          <w:p w:rsidR="009C2641" w:rsidRDefault="00CB57FB">
            <w:pPr>
              <w:jc w:val="center"/>
              <w:rPr>
                <w:sz w:val="24"/>
                <w:szCs w:val="24"/>
              </w:rPr>
            </w:pPr>
            <w:r>
              <w:rPr>
                <w:sz w:val="24"/>
                <w:szCs w:val="24"/>
              </w:rPr>
              <w:t>Nhập và click</w:t>
            </w:r>
          </w:p>
        </w:tc>
        <w:tc>
          <w:tcPr>
            <w:tcW w:w="5760" w:type="dxa"/>
          </w:tcPr>
          <w:p w:rsidR="009C2641" w:rsidRDefault="00CB57FB">
            <w:pPr>
              <w:rPr>
                <w:sz w:val="24"/>
                <w:szCs w:val="24"/>
              </w:rPr>
            </w:pPr>
            <w:r>
              <w:rPr>
                <w:sz w:val="24"/>
                <w:szCs w:val="24"/>
              </w:rPr>
              <w:t>Hiển thị ra sản phẩm muốn tìm tương ứng</w:t>
            </w:r>
          </w:p>
        </w:tc>
      </w:tr>
      <w:tr w:rsidR="009C2641" w:rsidTr="00594DBE">
        <w:tc>
          <w:tcPr>
            <w:tcW w:w="618" w:type="dxa"/>
          </w:tcPr>
          <w:p w:rsidR="009C2641" w:rsidRPr="00AD6CD5" w:rsidRDefault="00AD6CD5">
            <w:pPr>
              <w:jc w:val="center"/>
              <w:rPr>
                <w:sz w:val="24"/>
                <w:szCs w:val="24"/>
                <w:lang w:val="vi-VN"/>
              </w:rPr>
            </w:pPr>
            <w:r>
              <w:rPr>
                <w:sz w:val="24"/>
                <w:szCs w:val="24"/>
                <w:lang w:val="vi-VN"/>
              </w:rPr>
              <w:t>2</w:t>
            </w:r>
          </w:p>
        </w:tc>
        <w:tc>
          <w:tcPr>
            <w:tcW w:w="1999" w:type="dxa"/>
          </w:tcPr>
          <w:p w:rsidR="009C2641" w:rsidRDefault="00CB57FB">
            <w:pPr>
              <w:jc w:val="center"/>
              <w:rPr>
                <w:sz w:val="24"/>
                <w:szCs w:val="24"/>
              </w:rPr>
            </w:pPr>
            <w:r>
              <w:rPr>
                <w:sz w:val="24"/>
                <w:szCs w:val="24"/>
              </w:rPr>
              <w:t>Tên sản phẩm</w:t>
            </w:r>
          </w:p>
        </w:tc>
        <w:tc>
          <w:tcPr>
            <w:tcW w:w="1589" w:type="dxa"/>
          </w:tcPr>
          <w:p w:rsidR="009C2641" w:rsidRDefault="00CB57FB">
            <w:pPr>
              <w:jc w:val="center"/>
              <w:rPr>
                <w:sz w:val="24"/>
                <w:szCs w:val="24"/>
              </w:rPr>
            </w:pPr>
            <w:r>
              <w:rPr>
                <w:sz w:val="24"/>
                <w:szCs w:val="24"/>
              </w:rPr>
              <w:t>Click</w:t>
            </w:r>
          </w:p>
        </w:tc>
        <w:tc>
          <w:tcPr>
            <w:tcW w:w="5760" w:type="dxa"/>
          </w:tcPr>
          <w:p w:rsidR="009C2641" w:rsidRDefault="00CB57FB">
            <w:pPr>
              <w:rPr>
                <w:sz w:val="24"/>
                <w:szCs w:val="24"/>
              </w:rPr>
            </w:pPr>
            <w:r>
              <w:rPr>
                <w:sz w:val="24"/>
                <w:szCs w:val="24"/>
              </w:rPr>
              <w:t>Hiển thị chi tiết sản phẩm tương ứng</w:t>
            </w:r>
          </w:p>
        </w:tc>
      </w:tr>
      <w:tr w:rsidR="009C2641" w:rsidTr="00594DBE">
        <w:tc>
          <w:tcPr>
            <w:tcW w:w="618" w:type="dxa"/>
          </w:tcPr>
          <w:p w:rsidR="009C2641" w:rsidRPr="00AD6CD5" w:rsidRDefault="00AD6CD5">
            <w:pPr>
              <w:jc w:val="center"/>
              <w:rPr>
                <w:sz w:val="24"/>
                <w:szCs w:val="24"/>
                <w:lang w:val="vi-VN"/>
              </w:rPr>
            </w:pPr>
            <w:r>
              <w:rPr>
                <w:sz w:val="24"/>
                <w:szCs w:val="24"/>
                <w:lang w:val="vi-VN"/>
              </w:rPr>
              <w:t>3</w:t>
            </w:r>
          </w:p>
        </w:tc>
        <w:tc>
          <w:tcPr>
            <w:tcW w:w="1999" w:type="dxa"/>
          </w:tcPr>
          <w:p w:rsidR="009C2641" w:rsidRDefault="00594DBE">
            <w:pPr>
              <w:jc w:val="center"/>
              <w:rPr>
                <w:sz w:val="24"/>
                <w:szCs w:val="24"/>
              </w:rPr>
            </w:pPr>
            <w:r>
              <w:rPr>
                <w:sz w:val="24"/>
                <w:szCs w:val="24"/>
              </w:rPr>
              <w:t xml:space="preserve">Hình ảnh </w:t>
            </w:r>
          </w:p>
        </w:tc>
        <w:tc>
          <w:tcPr>
            <w:tcW w:w="1589" w:type="dxa"/>
          </w:tcPr>
          <w:p w:rsidR="009C2641" w:rsidRDefault="00594DBE">
            <w:pPr>
              <w:jc w:val="center"/>
              <w:rPr>
                <w:sz w:val="24"/>
                <w:szCs w:val="24"/>
              </w:rPr>
            </w:pPr>
            <w:r>
              <w:rPr>
                <w:sz w:val="24"/>
                <w:szCs w:val="24"/>
              </w:rPr>
              <w:t>Click</w:t>
            </w:r>
          </w:p>
        </w:tc>
        <w:tc>
          <w:tcPr>
            <w:tcW w:w="5760" w:type="dxa"/>
          </w:tcPr>
          <w:p w:rsidR="009C2641" w:rsidRDefault="00594DBE">
            <w:pPr>
              <w:rPr>
                <w:sz w:val="24"/>
                <w:szCs w:val="24"/>
              </w:rPr>
            </w:pPr>
            <w:r>
              <w:rPr>
                <w:sz w:val="24"/>
                <w:szCs w:val="24"/>
              </w:rPr>
              <w:t>Phóng to hình ảnh hoặc chuyển sang trang khác</w:t>
            </w:r>
          </w:p>
        </w:tc>
      </w:tr>
      <w:tr w:rsidR="009C2641" w:rsidTr="00594DBE">
        <w:tc>
          <w:tcPr>
            <w:tcW w:w="618" w:type="dxa"/>
          </w:tcPr>
          <w:p w:rsidR="009C2641" w:rsidRDefault="00594DBE">
            <w:pPr>
              <w:jc w:val="center"/>
              <w:rPr>
                <w:sz w:val="24"/>
                <w:szCs w:val="24"/>
              </w:rPr>
            </w:pPr>
            <w:r>
              <w:rPr>
                <w:sz w:val="24"/>
                <w:szCs w:val="24"/>
              </w:rPr>
              <w:t>4</w:t>
            </w:r>
          </w:p>
        </w:tc>
        <w:tc>
          <w:tcPr>
            <w:tcW w:w="1999" w:type="dxa"/>
          </w:tcPr>
          <w:p w:rsidR="009C2641" w:rsidRDefault="00594DBE">
            <w:pPr>
              <w:jc w:val="center"/>
              <w:rPr>
                <w:sz w:val="24"/>
                <w:szCs w:val="24"/>
              </w:rPr>
            </w:pPr>
            <w:r>
              <w:rPr>
                <w:sz w:val="24"/>
                <w:szCs w:val="24"/>
              </w:rPr>
              <w:t>Mua ngay</w:t>
            </w:r>
          </w:p>
        </w:tc>
        <w:tc>
          <w:tcPr>
            <w:tcW w:w="1589" w:type="dxa"/>
          </w:tcPr>
          <w:p w:rsidR="009C2641" w:rsidRDefault="00594DBE">
            <w:pPr>
              <w:jc w:val="center"/>
              <w:rPr>
                <w:sz w:val="24"/>
                <w:szCs w:val="24"/>
              </w:rPr>
            </w:pPr>
            <w:r>
              <w:rPr>
                <w:sz w:val="24"/>
                <w:szCs w:val="24"/>
              </w:rPr>
              <w:t>Click</w:t>
            </w:r>
          </w:p>
        </w:tc>
        <w:tc>
          <w:tcPr>
            <w:tcW w:w="5760" w:type="dxa"/>
          </w:tcPr>
          <w:p w:rsidR="009C2641" w:rsidRDefault="00594DBE">
            <w:pPr>
              <w:rPr>
                <w:sz w:val="24"/>
                <w:szCs w:val="24"/>
              </w:rPr>
            </w:pPr>
            <w:r>
              <w:rPr>
                <w:sz w:val="24"/>
                <w:szCs w:val="24"/>
              </w:rPr>
              <w:t>Chuyển sang trang thanh toán</w:t>
            </w:r>
          </w:p>
        </w:tc>
      </w:tr>
      <w:tr w:rsidR="009C2641" w:rsidTr="00594DBE">
        <w:tc>
          <w:tcPr>
            <w:tcW w:w="618" w:type="dxa"/>
          </w:tcPr>
          <w:p w:rsidR="009C2641" w:rsidRDefault="00594DBE">
            <w:pPr>
              <w:jc w:val="center"/>
              <w:rPr>
                <w:sz w:val="24"/>
                <w:szCs w:val="24"/>
              </w:rPr>
            </w:pPr>
            <w:r>
              <w:rPr>
                <w:sz w:val="24"/>
                <w:szCs w:val="24"/>
              </w:rPr>
              <w:t>5</w:t>
            </w:r>
          </w:p>
        </w:tc>
        <w:tc>
          <w:tcPr>
            <w:tcW w:w="1999" w:type="dxa"/>
          </w:tcPr>
          <w:p w:rsidR="009C2641" w:rsidRDefault="00594DBE">
            <w:pPr>
              <w:jc w:val="center"/>
              <w:rPr>
                <w:sz w:val="24"/>
                <w:szCs w:val="24"/>
              </w:rPr>
            </w:pPr>
            <w:r>
              <w:rPr>
                <w:sz w:val="24"/>
                <w:szCs w:val="24"/>
              </w:rPr>
              <w:t>Chia sẻ sản phẩm</w:t>
            </w:r>
          </w:p>
        </w:tc>
        <w:tc>
          <w:tcPr>
            <w:tcW w:w="1589" w:type="dxa"/>
          </w:tcPr>
          <w:p w:rsidR="009C2641" w:rsidRDefault="00594DBE">
            <w:pPr>
              <w:jc w:val="center"/>
              <w:rPr>
                <w:sz w:val="24"/>
                <w:szCs w:val="24"/>
              </w:rPr>
            </w:pPr>
            <w:r>
              <w:rPr>
                <w:sz w:val="24"/>
                <w:szCs w:val="24"/>
              </w:rPr>
              <w:t>Click</w:t>
            </w:r>
          </w:p>
        </w:tc>
        <w:tc>
          <w:tcPr>
            <w:tcW w:w="5760" w:type="dxa"/>
          </w:tcPr>
          <w:p w:rsidR="009C2641" w:rsidRDefault="00594DBE">
            <w:pPr>
              <w:rPr>
                <w:sz w:val="24"/>
                <w:szCs w:val="24"/>
              </w:rPr>
            </w:pPr>
            <w:r>
              <w:rPr>
                <w:sz w:val="24"/>
                <w:szCs w:val="24"/>
              </w:rPr>
              <w:t>Chia sẻ sản phẩm qua mạng xã hội</w:t>
            </w:r>
          </w:p>
        </w:tc>
      </w:tr>
      <w:tr w:rsidR="009C2641" w:rsidTr="00594DBE">
        <w:tc>
          <w:tcPr>
            <w:tcW w:w="618" w:type="dxa"/>
          </w:tcPr>
          <w:p w:rsidR="009C2641" w:rsidRDefault="009C2641">
            <w:pPr>
              <w:jc w:val="center"/>
              <w:rPr>
                <w:sz w:val="24"/>
                <w:szCs w:val="24"/>
              </w:rPr>
            </w:pPr>
          </w:p>
        </w:tc>
        <w:tc>
          <w:tcPr>
            <w:tcW w:w="1999" w:type="dxa"/>
          </w:tcPr>
          <w:p w:rsidR="009C2641" w:rsidRDefault="009C2641">
            <w:pPr>
              <w:jc w:val="center"/>
              <w:rPr>
                <w:sz w:val="24"/>
                <w:szCs w:val="24"/>
              </w:rPr>
            </w:pPr>
          </w:p>
        </w:tc>
        <w:tc>
          <w:tcPr>
            <w:tcW w:w="1589" w:type="dxa"/>
          </w:tcPr>
          <w:p w:rsidR="009C2641" w:rsidRDefault="009C2641">
            <w:pPr>
              <w:jc w:val="center"/>
              <w:rPr>
                <w:sz w:val="24"/>
                <w:szCs w:val="24"/>
              </w:rPr>
            </w:pPr>
          </w:p>
        </w:tc>
        <w:tc>
          <w:tcPr>
            <w:tcW w:w="5760" w:type="dxa"/>
          </w:tcPr>
          <w:p w:rsidR="009C2641" w:rsidRDefault="009C2641">
            <w:pPr>
              <w:rPr>
                <w:sz w:val="24"/>
                <w:szCs w:val="24"/>
              </w:rPr>
            </w:pPr>
          </w:p>
        </w:tc>
      </w:tr>
      <w:tr w:rsidR="009C2641" w:rsidTr="00594DBE">
        <w:tc>
          <w:tcPr>
            <w:tcW w:w="618" w:type="dxa"/>
          </w:tcPr>
          <w:p w:rsidR="009C2641" w:rsidRDefault="009C2641">
            <w:pPr>
              <w:jc w:val="center"/>
              <w:rPr>
                <w:sz w:val="24"/>
                <w:szCs w:val="24"/>
              </w:rPr>
            </w:pPr>
          </w:p>
        </w:tc>
        <w:tc>
          <w:tcPr>
            <w:tcW w:w="1999" w:type="dxa"/>
          </w:tcPr>
          <w:p w:rsidR="009C2641" w:rsidRDefault="009C2641">
            <w:pPr>
              <w:jc w:val="center"/>
              <w:rPr>
                <w:sz w:val="24"/>
                <w:szCs w:val="24"/>
              </w:rPr>
            </w:pPr>
          </w:p>
        </w:tc>
        <w:tc>
          <w:tcPr>
            <w:tcW w:w="1589" w:type="dxa"/>
          </w:tcPr>
          <w:p w:rsidR="009C2641" w:rsidRDefault="009C2641">
            <w:pPr>
              <w:jc w:val="center"/>
              <w:rPr>
                <w:sz w:val="24"/>
                <w:szCs w:val="24"/>
              </w:rPr>
            </w:pPr>
          </w:p>
        </w:tc>
        <w:tc>
          <w:tcPr>
            <w:tcW w:w="5760" w:type="dxa"/>
          </w:tcPr>
          <w:p w:rsidR="009C2641" w:rsidRDefault="009C2641">
            <w:pPr>
              <w:rPr>
                <w:sz w:val="24"/>
                <w:szCs w:val="24"/>
              </w:rPr>
            </w:pPr>
          </w:p>
        </w:tc>
      </w:tr>
      <w:tr w:rsidR="009C2641" w:rsidTr="00594DBE">
        <w:tc>
          <w:tcPr>
            <w:tcW w:w="618" w:type="dxa"/>
          </w:tcPr>
          <w:p w:rsidR="009C2641" w:rsidRDefault="009C2641">
            <w:pPr>
              <w:jc w:val="center"/>
              <w:rPr>
                <w:sz w:val="24"/>
                <w:szCs w:val="24"/>
              </w:rPr>
            </w:pPr>
          </w:p>
        </w:tc>
        <w:tc>
          <w:tcPr>
            <w:tcW w:w="1999" w:type="dxa"/>
          </w:tcPr>
          <w:p w:rsidR="009C2641" w:rsidRDefault="009C2641">
            <w:pPr>
              <w:jc w:val="center"/>
              <w:rPr>
                <w:sz w:val="24"/>
                <w:szCs w:val="24"/>
              </w:rPr>
            </w:pPr>
          </w:p>
        </w:tc>
        <w:tc>
          <w:tcPr>
            <w:tcW w:w="1589" w:type="dxa"/>
          </w:tcPr>
          <w:p w:rsidR="009C2641" w:rsidRDefault="009C2641">
            <w:pPr>
              <w:jc w:val="center"/>
              <w:rPr>
                <w:sz w:val="24"/>
                <w:szCs w:val="24"/>
              </w:rPr>
            </w:pPr>
          </w:p>
        </w:tc>
        <w:tc>
          <w:tcPr>
            <w:tcW w:w="5760" w:type="dxa"/>
          </w:tcPr>
          <w:p w:rsidR="009C2641" w:rsidRDefault="009C2641">
            <w:pPr>
              <w:rPr>
                <w:sz w:val="24"/>
                <w:szCs w:val="24"/>
              </w:rPr>
            </w:pPr>
          </w:p>
        </w:tc>
      </w:tr>
      <w:tr w:rsidR="009C2641" w:rsidTr="00594DBE">
        <w:tc>
          <w:tcPr>
            <w:tcW w:w="618" w:type="dxa"/>
          </w:tcPr>
          <w:p w:rsidR="009C2641" w:rsidRDefault="009C2641">
            <w:pPr>
              <w:jc w:val="center"/>
              <w:rPr>
                <w:sz w:val="24"/>
                <w:szCs w:val="24"/>
              </w:rPr>
            </w:pPr>
          </w:p>
        </w:tc>
        <w:tc>
          <w:tcPr>
            <w:tcW w:w="1999" w:type="dxa"/>
          </w:tcPr>
          <w:p w:rsidR="009C2641" w:rsidRDefault="009C2641">
            <w:pPr>
              <w:jc w:val="center"/>
              <w:rPr>
                <w:sz w:val="24"/>
                <w:szCs w:val="24"/>
              </w:rPr>
            </w:pPr>
          </w:p>
        </w:tc>
        <w:tc>
          <w:tcPr>
            <w:tcW w:w="1589" w:type="dxa"/>
          </w:tcPr>
          <w:p w:rsidR="009C2641" w:rsidRDefault="009C2641">
            <w:pPr>
              <w:jc w:val="center"/>
              <w:rPr>
                <w:sz w:val="24"/>
                <w:szCs w:val="24"/>
              </w:rPr>
            </w:pPr>
          </w:p>
        </w:tc>
        <w:tc>
          <w:tcPr>
            <w:tcW w:w="5760" w:type="dxa"/>
          </w:tcPr>
          <w:p w:rsidR="009C2641" w:rsidRDefault="009C2641">
            <w:pPr>
              <w:rPr>
                <w:sz w:val="24"/>
                <w:szCs w:val="24"/>
              </w:rPr>
            </w:pPr>
          </w:p>
        </w:tc>
      </w:tr>
      <w:tr w:rsidR="009C2641" w:rsidTr="00594DBE">
        <w:tc>
          <w:tcPr>
            <w:tcW w:w="618" w:type="dxa"/>
          </w:tcPr>
          <w:p w:rsidR="009C2641" w:rsidRDefault="009C2641">
            <w:pPr>
              <w:jc w:val="center"/>
              <w:rPr>
                <w:sz w:val="24"/>
                <w:szCs w:val="24"/>
              </w:rPr>
            </w:pPr>
          </w:p>
        </w:tc>
        <w:tc>
          <w:tcPr>
            <w:tcW w:w="1999" w:type="dxa"/>
          </w:tcPr>
          <w:p w:rsidR="009C2641" w:rsidRDefault="009C2641">
            <w:pPr>
              <w:jc w:val="center"/>
              <w:rPr>
                <w:sz w:val="24"/>
                <w:szCs w:val="24"/>
              </w:rPr>
            </w:pPr>
          </w:p>
        </w:tc>
        <w:tc>
          <w:tcPr>
            <w:tcW w:w="1589" w:type="dxa"/>
          </w:tcPr>
          <w:p w:rsidR="009C2641" w:rsidRDefault="009C2641">
            <w:pPr>
              <w:jc w:val="center"/>
              <w:rPr>
                <w:sz w:val="24"/>
                <w:szCs w:val="24"/>
              </w:rPr>
            </w:pPr>
          </w:p>
        </w:tc>
        <w:tc>
          <w:tcPr>
            <w:tcW w:w="5760" w:type="dxa"/>
          </w:tcPr>
          <w:p w:rsidR="009C2641" w:rsidRDefault="009C2641">
            <w:pPr>
              <w:rPr>
                <w:sz w:val="24"/>
                <w:szCs w:val="24"/>
              </w:rPr>
            </w:pPr>
          </w:p>
        </w:tc>
      </w:tr>
    </w:tbl>
    <w:p w:rsidR="009C2641" w:rsidRDefault="009C2641">
      <w:pPr>
        <w:pStyle w:val="Heading4"/>
        <w:ind w:firstLine="0"/>
      </w:pPr>
    </w:p>
    <w:p w:rsidR="009C2641" w:rsidRDefault="00335E26">
      <w:pPr>
        <w:pStyle w:val="Heading4"/>
        <w:numPr>
          <w:ilvl w:val="3"/>
          <w:numId w:val="9"/>
        </w:numPr>
      </w:pPr>
      <w:r>
        <w:t>Trang chi tiết hàng hóa</w:t>
      </w:r>
    </w:p>
    <w:p w:rsidR="009C2641" w:rsidRDefault="00335E26">
      <w:pPr>
        <w:rPr>
          <w:rFonts w:ascii="Times" w:eastAsia="Times" w:hAnsi="Times" w:cs="Times"/>
          <w:b/>
          <w:smallCaps/>
        </w:rPr>
      </w:pPr>
      <w:r>
        <w:rPr>
          <w:rFonts w:ascii="Times" w:eastAsia="Times" w:hAnsi="Times" w:cs="Times"/>
          <w:b/>
          <w:smallCaps/>
        </w:rPr>
        <w:t>Giao diện:</w:t>
      </w:r>
    </w:p>
    <w:p w:rsidR="009C2641" w:rsidRDefault="009C2641">
      <w:pPr>
        <w:jc w:val="center"/>
        <w:rPr>
          <w:rFonts w:ascii="Times" w:eastAsia="Times" w:hAnsi="Times" w:cs="Times"/>
          <w:b/>
          <w:smallCaps/>
        </w:rPr>
      </w:pPr>
    </w:p>
    <w:p w:rsidR="009C2641" w:rsidRDefault="00335E26">
      <w:pPr>
        <w:rPr>
          <w:rFonts w:ascii="Times" w:eastAsia="Times" w:hAnsi="Times" w:cs="Times"/>
          <w:b/>
          <w:smallCaps/>
        </w:rPr>
      </w:pPr>
      <w:r>
        <w:rPr>
          <w:rFonts w:ascii="Times" w:eastAsia="Times" w:hAnsi="Times" w:cs="Times"/>
          <w:b/>
          <w:smallCaps/>
        </w:rPr>
        <w:t>Mô tả hoạt động:</w:t>
      </w:r>
    </w:p>
    <w:tbl>
      <w:tblPr>
        <w:tblStyle w:val="a5"/>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2336"/>
        <w:gridCol w:w="1353"/>
        <w:gridCol w:w="6320"/>
      </w:tblGrid>
      <w:tr w:rsidR="009C2641" w:rsidTr="00B1722B">
        <w:tc>
          <w:tcPr>
            <w:tcW w:w="61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2336"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Điều khiển</w:t>
            </w:r>
          </w:p>
        </w:tc>
        <w:tc>
          <w:tcPr>
            <w:tcW w:w="1353"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6320" w:type="dxa"/>
            <w:shd w:val="clear" w:color="auto" w:fill="F2F2F2"/>
          </w:tcPr>
          <w:p w:rsidR="009C2641" w:rsidRDefault="00335E26">
            <w:pPr>
              <w:rPr>
                <w:rFonts w:ascii="Times" w:eastAsia="Times" w:hAnsi="Times" w:cs="Times"/>
                <w:b/>
                <w:smallCaps/>
                <w:sz w:val="24"/>
                <w:szCs w:val="24"/>
              </w:rPr>
            </w:pPr>
            <w:r>
              <w:rPr>
                <w:rFonts w:ascii="Times" w:eastAsia="Times" w:hAnsi="Times" w:cs="Times"/>
                <w:b/>
                <w:smallCaps/>
                <w:sz w:val="24"/>
                <w:szCs w:val="24"/>
              </w:rPr>
              <w:t>Mô tả hoạt động</w:t>
            </w:r>
          </w:p>
        </w:tc>
      </w:tr>
      <w:tr w:rsidR="009C2641" w:rsidTr="00B1722B">
        <w:tc>
          <w:tcPr>
            <w:tcW w:w="618"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1</w:t>
            </w:r>
          </w:p>
        </w:tc>
        <w:tc>
          <w:tcPr>
            <w:tcW w:w="2336"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Thêm vào giỏ hàng(button)</w:t>
            </w:r>
          </w:p>
        </w:tc>
        <w:tc>
          <w:tcPr>
            <w:tcW w:w="1353"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click</w:t>
            </w:r>
          </w:p>
        </w:tc>
        <w:tc>
          <w:tcPr>
            <w:tcW w:w="6320"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hiển thị số sản phẩm đã thêm vào giỏ</w:t>
            </w:r>
          </w:p>
        </w:tc>
      </w:tr>
      <w:tr w:rsidR="009C2641" w:rsidTr="00B1722B">
        <w:tc>
          <w:tcPr>
            <w:tcW w:w="618"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2</w:t>
            </w:r>
          </w:p>
        </w:tc>
        <w:tc>
          <w:tcPr>
            <w:tcW w:w="2336"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Mua ngay</w:t>
            </w:r>
          </w:p>
        </w:tc>
        <w:tc>
          <w:tcPr>
            <w:tcW w:w="1353"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click</w:t>
            </w:r>
          </w:p>
        </w:tc>
        <w:tc>
          <w:tcPr>
            <w:tcW w:w="6320"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hiển thị giỏ hàng</w:t>
            </w:r>
          </w:p>
        </w:tc>
      </w:tr>
      <w:tr w:rsidR="00732B6D" w:rsidTr="00B1722B">
        <w:tc>
          <w:tcPr>
            <w:tcW w:w="618" w:type="dxa"/>
          </w:tcPr>
          <w:p w:rsidR="00732B6D" w:rsidRDefault="00732B6D">
            <w:pPr>
              <w:jc w:val="center"/>
              <w:rPr>
                <w:rFonts w:ascii="Times" w:eastAsia="Times" w:hAnsi="Times" w:cs="Times"/>
                <w:b/>
                <w:smallCaps/>
                <w:sz w:val="24"/>
                <w:szCs w:val="24"/>
              </w:rPr>
            </w:pPr>
            <w:r>
              <w:rPr>
                <w:rFonts w:ascii="Times" w:eastAsia="Times" w:hAnsi="Times" w:cs="Times"/>
                <w:b/>
                <w:smallCaps/>
                <w:sz w:val="24"/>
                <w:szCs w:val="24"/>
              </w:rPr>
              <w:t>3</w:t>
            </w:r>
          </w:p>
        </w:tc>
        <w:tc>
          <w:tcPr>
            <w:tcW w:w="2336" w:type="dxa"/>
          </w:tcPr>
          <w:p w:rsidR="00732B6D" w:rsidRDefault="00732B6D">
            <w:pPr>
              <w:jc w:val="left"/>
              <w:rPr>
                <w:rFonts w:ascii="Times" w:eastAsia="Times" w:hAnsi="Times" w:cs="Times"/>
                <w:b/>
                <w:smallCaps/>
                <w:sz w:val="24"/>
                <w:szCs w:val="24"/>
              </w:rPr>
            </w:pPr>
            <w:r>
              <w:rPr>
                <w:rFonts w:ascii="Times" w:eastAsia="Times" w:hAnsi="Times" w:cs="Times"/>
                <w:b/>
                <w:smallCaps/>
                <w:sz w:val="24"/>
                <w:szCs w:val="24"/>
              </w:rPr>
              <w:t>Hình ảnh sản phẩm</w:t>
            </w:r>
          </w:p>
        </w:tc>
        <w:tc>
          <w:tcPr>
            <w:tcW w:w="1353" w:type="dxa"/>
          </w:tcPr>
          <w:p w:rsidR="00732B6D" w:rsidRDefault="00732B6D">
            <w:pPr>
              <w:jc w:val="left"/>
              <w:rPr>
                <w:rFonts w:ascii="Times" w:eastAsia="Times" w:hAnsi="Times" w:cs="Times"/>
                <w:b/>
                <w:smallCaps/>
                <w:sz w:val="24"/>
                <w:szCs w:val="24"/>
              </w:rPr>
            </w:pPr>
            <w:r>
              <w:rPr>
                <w:rFonts w:ascii="Times" w:eastAsia="Times" w:hAnsi="Times" w:cs="Times"/>
                <w:b/>
                <w:smallCaps/>
                <w:sz w:val="24"/>
                <w:szCs w:val="24"/>
              </w:rPr>
              <w:t>click</w:t>
            </w:r>
          </w:p>
        </w:tc>
        <w:tc>
          <w:tcPr>
            <w:tcW w:w="6320" w:type="dxa"/>
          </w:tcPr>
          <w:p w:rsidR="00732B6D" w:rsidRDefault="00B1722B">
            <w:pPr>
              <w:jc w:val="left"/>
              <w:rPr>
                <w:rFonts w:ascii="Times" w:eastAsia="Times" w:hAnsi="Times" w:cs="Times"/>
                <w:b/>
                <w:smallCaps/>
                <w:sz w:val="24"/>
                <w:szCs w:val="24"/>
              </w:rPr>
            </w:pPr>
            <w:r>
              <w:rPr>
                <w:rFonts w:ascii="Times" w:eastAsia="Times" w:hAnsi="Times" w:cs="Times"/>
                <w:b/>
                <w:smallCaps/>
                <w:sz w:val="24"/>
                <w:szCs w:val="24"/>
              </w:rPr>
              <w:t>phóng to hình ảnh hoặc xem các hình ảnh khác của sản phẩm</w:t>
            </w:r>
          </w:p>
        </w:tc>
      </w:tr>
      <w:tr w:rsidR="00B1722B" w:rsidTr="00B1722B">
        <w:tc>
          <w:tcPr>
            <w:tcW w:w="618" w:type="dxa"/>
          </w:tcPr>
          <w:p w:rsidR="00B1722B" w:rsidRDefault="00B1722B">
            <w:pPr>
              <w:jc w:val="center"/>
              <w:rPr>
                <w:rFonts w:ascii="Times" w:eastAsia="Times" w:hAnsi="Times" w:cs="Times"/>
                <w:b/>
                <w:smallCaps/>
                <w:sz w:val="24"/>
                <w:szCs w:val="24"/>
              </w:rPr>
            </w:pPr>
            <w:r>
              <w:rPr>
                <w:rFonts w:ascii="Times" w:eastAsia="Times" w:hAnsi="Times" w:cs="Times"/>
                <w:b/>
                <w:smallCaps/>
                <w:sz w:val="24"/>
                <w:szCs w:val="24"/>
              </w:rPr>
              <w:t>4</w:t>
            </w:r>
          </w:p>
        </w:tc>
        <w:tc>
          <w:tcPr>
            <w:tcW w:w="2336" w:type="dxa"/>
          </w:tcPr>
          <w:p w:rsidR="00B1722B" w:rsidRDefault="00B1722B">
            <w:pPr>
              <w:jc w:val="left"/>
              <w:rPr>
                <w:rFonts w:ascii="Times" w:eastAsia="Times" w:hAnsi="Times" w:cs="Times"/>
                <w:b/>
                <w:smallCaps/>
                <w:sz w:val="24"/>
                <w:szCs w:val="24"/>
              </w:rPr>
            </w:pPr>
            <w:r>
              <w:rPr>
                <w:rFonts w:ascii="Times" w:eastAsia="Times" w:hAnsi="Times" w:cs="Times"/>
                <w:b/>
                <w:smallCaps/>
                <w:sz w:val="24"/>
                <w:szCs w:val="24"/>
              </w:rPr>
              <w:t>Bình luận</w:t>
            </w:r>
          </w:p>
        </w:tc>
        <w:tc>
          <w:tcPr>
            <w:tcW w:w="1353" w:type="dxa"/>
          </w:tcPr>
          <w:p w:rsidR="00B1722B" w:rsidRDefault="00B1722B">
            <w:pPr>
              <w:jc w:val="left"/>
              <w:rPr>
                <w:rFonts w:ascii="Times" w:eastAsia="Times" w:hAnsi="Times" w:cs="Times"/>
                <w:b/>
                <w:smallCaps/>
                <w:sz w:val="24"/>
                <w:szCs w:val="24"/>
              </w:rPr>
            </w:pPr>
            <w:r>
              <w:rPr>
                <w:rFonts w:ascii="Times" w:eastAsia="Times" w:hAnsi="Times" w:cs="Times"/>
                <w:b/>
                <w:smallCaps/>
                <w:sz w:val="24"/>
                <w:szCs w:val="24"/>
              </w:rPr>
              <w:t>nhập và click</w:t>
            </w:r>
          </w:p>
        </w:tc>
        <w:tc>
          <w:tcPr>
            <w:tcW w:w="6320" w:type="dxa"/>
          </w:tcPr>
          <w:p w:rsidR="00B1722B" w:rsidRDefault="00B1722B" w:rsidP="00B1722B">
            <w:pPr>
              <w:jc w:val="left"/>
              <w:rPr>
                <w:rFonts w:ascii="Times" w:eastAsia="Times" w:hAnsi="Times" w:cs="Times"/>
                <w:b/>
                <w:smallCaps/>
                <w:sz w:val="24"/>
                <w:szCs w:val="24"/>
              </w:rPr>
            </w:pPr>
            <w:r>
              <w:rPr>
                <w:rFonts w:ascii="Times" w:eastAsia="Times" w:hAnsi="Times" w:cs="Times"/>
                <w:b/>
                <w:smallCaps/>
                <w:sz w:val="24"/>
                <w:szCs w:val="24"/>
              </w:rPr>
              <w:t>thêm hoặc xem các bình luận về sản phẩm</w:t>
            </w:r>
          </w:p>
        </w:tc>
      </w:tr>
    </w:tbl>
    <w:p w:rsidR="009C2641" w:rsidRDefault="009C2641">
      <w:pPr>
        <w:pStyle w:val="Heading4"/>
        <w:ind w:firstLine="0"/>
      </w:pPr>
    </w:p>
    <w:p w:rsidR="009C2641" w:rsidRDefault="00335E26">
      <w:pPr>
        <w:pStyle w:val="Heading4"/>
        <w:numPr>
          <w:ilvl w:val="3"/>
          <w:numId w:val="9"/>
        </w:numPr>
      </w:pPr>
      <w:r>
        <w:t>Trang đăng ký tài khoản</w:t>
      </w:r>
    </w:p>
    <w:p w:rsidR="009C2641" w:rsidRDefault="00335E26">
      <w:pPr>
        <w:rPr>
          <w:rFonts w:ascii="Times" w:eastAsia="Times" w:hAnsi="Times" w:cs="Times"/>
          <w:b/>
          <w:smallCaps/>
        </w:rPr>
      </w:pPr>
      <w:r>
        <w:rPr>
          <w:rFonts w:ascii="Times" w:eastAsia="Times" w:hAnsi="Times" w:cs="Times"/>
          <w:b/>
          <w:smallCaps/>
        </w:rPr>
        <w:t>Giao diện:</w:t>
      </w:r>
    </w:p>
    <w:p w:rsidR="009C2641" w:rsidRDefault="009C2641">
      <w:pPr>
        <w:jc w:val="center"/>
        <w:rPr>
          <w:rFonts w:ascii="Times" w:eastAsia="Times" w:hAnsi="Times" w:cs="Times"/>
          <w:b/>
          <w:smallCaps/>
        </w:rPr>
      </w:pPr>
    </w:p>
    <w:p w:rsidR="009C2641" w:rsidRDefault="00335E26">
      <w:pPr>
        <w:rPr>
          <w:rFonts w:ascii="Times" w:eastAsia="Times" w:hAnsi="Times" w:cs="Times"/>
          <w:b/>
          <w:smallCaps/>
        </w:rPr>
      </w:pPr>
      <w:r>
        <w:rPr>
          <w:rFonts w:ascii="Times" w:eastAsia="Times" w:hAnsi="Times" w:cs="Times"/>
          <w:b/>
          <w:smallCaps/>
        </w:rPr>
        <w:lastRenderedPageBreak/>
        <w:t>Mô tả hoạt động:</w:t>
      </w:r>
    </w:p>
    <w:tbl>
      <w:tblPr>
        <w:tblStyle w:val="a6"/>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929"/>
        <w:gridCol w:w="1052"/>
        <w:gridCol w:w="5760"/>
      </w:tblGrid>
      <w:tr w:rsidR="009C2641" w:rsidTr="00B1722B">
        <w:tc>
          <w:tcPr>
            <w:tcW w:w="61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1929"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Điều khiển</w:t>
            </w:r>
          </w:p>
        </w:tc>
        <w:tc>
          <w:tcPr>
            <w:tcW w:w="1052"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9C2641" w:rsidTr="00B1722B">
        <w:tc>
          <w:tcPr>
            <w:tcW w:w="618"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1</w:t>
            </w:r>
          </w:p>
        </w:tc>
        <w:tc>
          <w:tcPr>
            <w:tcW w:w="1929"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đăng ký</w:t>
            </w:r>
          </w:p>
        </w:tc>
        <w:tc>
          <w:tcPr>
            <w:tcW w:w="1052"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đăng ký thành công chuyển sang trang đăng nhập</w:t>
            </w:r>
          </w:p>
        </w:tc>
      </w:tr>
      <w:tr w:rsidR="00B1722B" w:rsidTr="00B1722B">
        <w:tc>
          <w:tcPr>
            <w:tcW w:w="618" w:type="dxa"/>
          </w:tcPr>
          <w:p w:rsidR="00B1722B" w:rsidRDefault="00B1722B">
            <w:pPr>
              <w:jc w:val="center"/>
              <w:rPr>
                <w:rFonts w:ascii="Times" w:eastAsia="Times" w:hAnsi="Times" w:cs="Times"/>
                <w:b/>
                <w:smallCaps/>
                <w:sz w:val="24"/>
                <w:szCs w:val="24"/>
              </w:rPr>
            </w:pPr>
            <w:r>
              <w:rPr>
                <w:rFonts w:ascii="Times" w:eastAsia="Times" w:hAnsi="Times" w:cs="Times"/>
                <w:b/>
                <w:smallCaps/>
                <w:sz w:val="24"/>
                <w:szCs w:val="24"/>
              </w:rPr>
              <w:t>2</w:t>
            </w:r>
          </w:p>
        </w:tc>
        <w:tc>
          <w:tcPr>
            <w:tcW w:w="1929" w:type="dxa"/>
          </w:tcPr>
          <w:p w:rsidR="00B1722B" w:rsidRDefault="00B1722B">
            <w:pPr>
              <w:jc w:val="left"/>
              <w:rPr>
                <w:rFonts w:ascii="Times" w:eastAsia="Times" w:hAnsi="Times" w:cs="Times"/>
                <w:b/>
                <w:smallCaps/>
                <w:sz w:val="24"/>
                <w:szCs w:val="24"/>
              </w:rPr>
            </w:pPr>
            <w:r>
              <w:rPr>
                <w:rFonts w:ascii="Times" w:eastAsia="Times" w:hAnsi="Times" w:cs="Times"/>
                <w:b/>
                <w:smallCaps/>
                <w:sz w:val="24"/>
                <w:szCs w:val="24"/>
              </w:rPr>
              <w:t>Đăng nhập</w:t>
            </w:r>
          </w:p>
        </w:tc>
        <w:tc>
          <w:tcPr>
            <w:tcW w:w="1052" w:type="dxa"/>
          </w:tcPr>
          <w:p w:rsidR="00B1722B" w:rsidRDefault="00B1722B">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B1722B" w:rsidRDefault="00B1722B">
            <w:pPr>
              <w:jc w:val="left"/>
              <w:rPr>
                <w:rFonts w:ascii="Times" w:eastAsia="Times" w:hAnsi="Times" w:cs="Times"/>
                <w:b/>
                <w:smallCaps/>
                <w:sz w:val="24"/>
                <w:szCs w:val="24"/>
              </w:rPr>
            </w:pPr>
            <w:r>
              <w:rPr>
                <w:rFonts w:ascii="Times" w:eastAsia="Times" w:hAnsi="Times" w:cs="Times"/>
                <w:b/>
                <w:smallCaps/>
                <w:sz w:val="24"/>
                <w:szCs w:val="24"/>
              </w:rPr>
              <w:t>chuyển đến trang đăng nhập nếu đã có tài khoản</w:t>
            </w:r>
          </w:p>
        </w:tc>
      </w:tr>
      <w:tr w:rsidR="009C2641" w:rsidTr="00B1722B">
        <w:tc>
          <w:tcPr>
            <w:tcW w:w="618" w:type="dxa"/>
          </w:tcPr>
          <w:p w:rsidR="009C2641" w:rsidRDefault="00B1722B">
            <w:pPr>
              <w:jc w:val="center"/>
              <w:rPr>
                <w:rFonts w:ascii="Times" w:eastAsia="Times" w:hAnsi="Times" w:cs="Times"/>
                <w:b/>
                <w:smallCaps/>
                <w:sz w:val="24"/>
                <w:szCs w:val="24"/>
              </w:rPr>
            </w:pPr>
            <w:r>
              <w:rPr>
                <w:rFonts w:ascii="Times" w:eastAsia="Times" w:hAnsi="Times" w:cs="Times"/>
                <w:b/>
                <w:smallCaps/>
                <w:sz w:val="24"/>
                <w:szCs w:val="24"/>
              </w:rPr>
              <w:t>3</w:t>
            </w:r>
          </w:p>
        </w:tc>
        <w:tc>
          <w:tcPr>
            <w:tcW w:w="1929" w:type="dxa"/>
          </w:tcPr>
          <w:p w:rsidR="009C2641" w:rsidRDefault="00B1722B">
            <w:pPr>
              <w:jc w:val="left"/>
              <w:rPr>
                <w:rFonts w:ascii="Times" w:eastAsia="Times" w:hAnsi="Times" w:cs="Times"/>
                <w:b/>
                <w:smallCaps/>
                <w:sz w:val="24"/>
                <w:szCs w:val="24"/>
              </w:rPr>
            </w:pPr>
            <w:r>
              <w:rPr>
                <w:rFonts w:ascii="Times" w:eastAsia="Times" w:hAnsi="Times" w:cs="Times"/>
                <w:b/>
                <w:smallCaps/>
                <w:sz w:val="24"/>
                <w:szCs w:val="24"/>
              </w:rPr>
              <w:t>quên mật khẩu</w:t>
            </w:r>
          </w:p>
        </w:tc>
        <w:tc>
          <w:tcPr>
            <w:tcW w:w="1052" w:type="dxa"/>
          </w:tcPr>
          <w:p w:rsidR="009C2641" w:rsidRDefault="00B1722B">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9C2641" w:rsidRDefault="00B1722B">
            <w:pPr>
              <w:jc w:val="left"/>
              <w:rPr>
                <w:rFonts w:ascii="Times" w:eastAsia="Times" w:hAnsi="Times" w:cs="Times"/>
                <w:b/>
                <w:smallCaps/>
                <w:sz w:val="24"/>
                <w:szCs w:val="24"/>
              </w:rPr>
            </w:pPr>
            <w:r>
              <w:rPr>
                <w:rFonts w:ascii="Times" w:eastAsia="Times" w:hAnsi="Times" w:cs="Times"/>
                <w:b/>
                <w:smallCaps/>
                <w:sz w:val="24"/>
                <w:szCs w:val="24"/>
              </w:rPr>
              <w:t>chuyển đến trang khôi phục mật khẩu nếu quên mật khẩu</w:t>
            </w:r>
          </w:p>
        </w:tc>
      </w:tr>
    </w:tbl>
    <w:p w:rsidR="009C2641" w:rsidRDefault="009C2641">
      <w:pPr>
        <w:pStyle w:val="Heading4"/>
        <w:ind w:firstLine="0"/>
      </w:pPr>
    </w:p>
    <w:p w:rsidR="009C2641" w:rsidRDefault="00335E26">
      <w:pPr>
        <w:pStyle w:val="Heading4"/>
        <w:numPr>
          <w:ilvl w:val="3"/>
          <w:numId w:val="9"/>
        </w:numPr>
      </w:pPr>
      <w:r>
        <w:t>Trang quên mật khẩu</w:t>
      </w:r>
    </w:p>
    <w:p w:rsidR="009C2641" w:rsidRDefault="00335E26">
      <w:pPr>
        <w:rPr>
          <w:rFonts w:ascii="Times" w:eastAsia="Times" w:hAnsi="Times" w:cs="Times"/>
          <w:b/>
          <w:smallCaps/>
        </w:rPr>
      </w:pPr>
      <w:r>
        <w:rPr>
          <w:rFonts w:ascii="Times" w:eastAsia="Times" w:hAnsi="Times" w:cs="Times"/>
          <w:b/>
          <w:smallCaps/>
        </w:rPr>
        <w:t>Giao diện:</w:t>
      </w:r>
    </w:p>
    <w:p w:rsidR="009C2641" w:rsidRDefault="009C2641">
      <w:pPr>
        <w:jc w:val="center"/>
        <w:rPr>
          <w:rFonts w:ascii="Times" w:eastAsia="Times" w:hAnsi="Times" w:cs="Times"/>
          <w:b/>
          <w:smallCaps/>
        </w:rPr>
      </w:pPr>
    </w:p>
    <w:p w:rsidR="009C2641" w:rsidRDefault="00335E26">
      <w:pPr>
        <w:rPr>
          <w:rFonts w:ascii="Times" w:eastAsia="Times" w:hAnsi="Times" w:cs="Times"/>
          <w:b/>
          <w:smallCaps/>
        </w:rPr>
      </w:pPr>
      <w:r>
        <w:rPr>
          <w:rFonts w:ascii="Times" w:eastAsia="Times" w:hAnsi="Times" w:cs="Times"/>
          <w:b/>
          <w:smallCaps/>
        </w:rPr>
        <w:t>Mô tả hoạt động:</w:t>
      </w:r>
    </w:p>
    <w:tbl>
      <w:tblPr>
        <w:tblStyle w:val="a7"/>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9C2641">
        <w:tc>
          <w:tcPr>
            <w:tcW w:w="61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Điều khiển</w:t>
            </w:r>
          </w:p>
        </w:tc>
        <w:tc>
          <w:tcPr>
            <w:tcW w:w="1353"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9C2641">
        <w:tc>
          <w:tcPr>
            <w:tcW w:w="618"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tìm lại mật khẩu</w:t>
            </w:r>
          </w:p>
        </w:tc>
        <w:tc>
          <w:tcPr>
            <w:tcW w:w="1353"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hiển thị trang điền mật khẩu mới</w:t>
            </w:r>
          </w:p>
        </w:tc>
      </w:tr>
      <w:tr w:rsidR="009C2641">
        <w:tc>
          <w:tcPr>
            <w:tcW w:w="618"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rsidR="009C2641" w:rsidRDefault="009D03EC">
            <w:pPr>
              <w:jc w:val="left"/>
              <w:rPr>
                <w:rFonts w:ascii="Times" w:eastAsia="Times" w:hAnsi="Times" w:cs="Times"/>
                <w:b/>
                <w:smallCaps/>
                <w:sz w:val="24"/>
                <w:szCs w:val="24"/>
              </w:rPr>
            </w:pPr>
            <w:r>
              <w:rPr>
                <w:rFonts w:ascii="Times" w:eastAsia="Times" w:hAnsi="Times" w:cs="Times"/>
                <w:b/>
                <w:smallCaps/>
                <w:sz w:val="24"/>
                <w:szCs w:val="24"/>
              </w:rPr>
              <w:t>email</w:t>
            </w:r>
          </w:p>
        </w:tc>
        <w:tc>
          <w:tcPr>
            <w:tcW w:w="1353" w:type="dxa"/>
          </w:tcPr>
          <w:p w:rsidR="009C2641" w:rsidRDefault="009D03EC">
            <w:pPr>
              <w:jc w:val="left"/>
              <w:rPr>
                <w:rFonts w:ascii="Times" w:eastAsia="Times" w:hAnsi="Times" w:cs="Times"/>
                <w:b/>
                <w:smallCaps/>
                <w:sz w:val="24"/>
                <w:szCs w:val="24"/>
              </w:rPr>
            </w:pPr>
            <w:r>
              <w:rPr>
                <w:rFonts w:ascii="Times" w:eastAsia="Times" w:hAnsi="Times" w:cs="Times"/>
                <w:b/>
                <w:smallCaps/>
                <w:sz w:val="24"/>
                <w:szCs w:val="24"/>
              </w:rPr>
              <w:t>nhập</w:t>
            </w:r>
          </w:p>
        </w:tc>
        <w:tc>
          <w:tcPr>
            <w:tcW w:w="5760" w:type="dxa"/>
          </w:tcPr>
          <w:p w:rsidR="009C2641" w:rsidRDefault="009D03EC">
            <w:pPr>
              <w:jc w:val="left"/>
              <w:rPr>
                <w:rFonts w:ascii="Times" w:eastAsia="Times" w:hAnsi="Times" w:cs="Times"/>
                <w:b/>
                <w:smallCaps/>
                <w:sz w:val="24"/>
                <w:szCs w:val="24"/>
              </w:rPr>
            </w:pPr>
            <w:r>
              <w:rPr>
                <w:rFonts w:ascii="Times" w:eastAsia="Times" w:hAnsi="Times" w:cs="Times"/>
                <w:b/>
                <w:smallCaps/>
                <w:sz w:val="24"/>
                <w:szCs w:val="24"/>
              </w:rPr>
              <w:t>nhập email để tìm mật khẩu</w:t>
            </w:r>
          </w:p>
        </w:tc>
      </w:tr>
    </w:tbl>
    <w:p w:rsidR="009C2641" w:rsidRDefault="009C2641">
      <w:pPr>
        <w:pStyle w:val="Heading4"/>
        <w:ind w:firstLine="0"/>
      </w:pPr>
    </w:p>
    <w:p w:rsidR="009C2641" w:rsidRDefault="00335E26">
      <w:pPr>
        <w:pStyle w:val="Heading4"/>
        <w:numPr>
          <w:ilvl w:val="3"/>
          <w:numId w:val="9"/>
        </w:numPr>
      </w:pPr>
      <w:r>
        <w:t>Trang cập nhật thông tin tài khoản</w:t>
      </w:r>
    </w:p>
    <w:p w:rsidR="009C2641" w:rsidRDefault="00335E26">
      <w:pPr>
        <w:rPr>
          <w:rFonts w:ascii="Times" w:eastAsia="Times" w:hAnsi="Times" w:cs="Times"/>
          <w:b/>
          <w:smallCaps/>
        </w:rPr>
      </w:pPr>
      <w:r>
        <w:rPr>
          <w:rFonts w:ascii="Times" w:eastAsia="Times" w:hAnsi="Times" w:cs="Times"/>
          <w:b/>
          <w:smallCaps/>
        </w:rPr>
        <w:t>Giao diện:</w:t>
      </w:r>
    </w:p>
    <w:p w:rsidR="009C2641" w:rsidRDefault="009C2641">
      <w:pPr>
        <w:jc w:val="center"/>
        <w:rPr>
          <w:rFonts w:ascii="Times" w:eastAsia="Times" w:hAnsi="Times" w:cs="Times"/>
          <w:b/>
          <w:smallCaps/>
        </w:rPr>
      </w:pPr>
    </w:p>
    <w:p w:rsidR="009C2641" w:rsidRDefault="00335E26">
      <w:pPr>
        <w:rPr>
          <w:rFonts w:ascii="Times" w:eastAsia="Times" w:hAnsi="Times" w:cs="Times"/>
          <w:b/>
          <w:smallCaps/>
        </w:rPr>
      </w:pPr>
      <w:r>
        <w:rPr>
          <w:rFonts w:ascii="Times" w:eastAsia="Times" w:hAnsi="Times" w:cs="Times"/>
          <w:b/>
          <w:smallCaps/>
        </w:rPr>
        <w:t>Mô tả hoạt động:</w:t>
      </w:r>
    </w:p>
    <w:tbl>
      <w:tblPr>
        <w:tblStyle w:val="a8"/>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9C2641">
        <w:tc>
          <w:tcPr>
            <w:tcW w:w="61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Điều khiển</w:t>
            </w:r>
          </w:p>
        </w:tc>
        <w:tc>
          <w:tcPr>
            <w:tcW w:w="1353"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9C2641">
        <w:tc>
          <w:tcPr>
            <w:tcW w:w="618"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cập nhật</w:t>
            </w:r>
          </w:p>
        </w:tc>
        <w:tc>
          <w:tcPr>
            <w:tcW w:w="1353"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cập nhật những thông tin mới sửa</w:t>
            </w:r>
          </w:p>
        </w:tc>
      </w:tr>
      <w:tr w:rsidR="009C2641">
        <w:tc>
          <w:tcPr>
            <w:tcW w:w="618"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rsidR="009C2641" w:rsidRDefault="009C2641">
            <w:pPr>
              <w:jc w:val="left"/>
              <w:rPr>
                <w:rFonts w:ascii="Times" w:eastAsia="Times" w:hAnsi="Times" w:cs="Times"/>
                <w:b/>
                <w:smallCaps/>
                <w:sz w:val="24"/>
                <w:szCs w:val="24"/>
              </w:rPr>
            </w:pPr>
          </w:p>
        </w:tc>
        <w:tc>
          <w:tcPr>
            <w:tcW w:w="1353" w:type="dxa"/>
          </w:tcPr>
          <w:p w:rsidR="009C2641" w:rsidRDefault="009C2641">
            <w:pPr>
              <w:jc w:val="left"/>
              <w:rPr>
                <w:rFonts w:ascii="Times" w:eastAsia="Times" w:hAnsi="Times" w:cs="Times"/>
                <w:b/>
                <w:smallCaps/>
                <w:sz w:val="24"/>
                <w:szCs w:val="24"/>
              </w:rPr>
            </w:pPr>
          </w:p>
        </w:tc>
        <w:tc>
          <w:tcPr>
            <w:tcW w:w="5760" w:type="dxa"/>
          </w:tcPr>
          <w:p w:rsidR="009C2641" w:rsidRDefault="009C2641">
            <w:pPr>
              <w:jc w:val="left"/>
              <w:rPr>
                <w:rFonts w:ascii="Times" w:eastAsia="Times" w:hAnsi="Times" w:cs="Times"/>
                <w:b/>
                <w:smallCaps/>
                <w:sz w:val="24"/>
                <w:szCs w:val="24"/>
              </w:rPr>
            </w:pPr>
          </w:p>
        </w:tc>
      </w:tr>
    </w:tbl>
    <w:p w:rsidR="009C2641" w:rsidRDefault="009C2641">
      <w:pPr>
        <w:pStyle w:val="Heading4"/>
        <w:ind w:firstLine="0"/>
      </w:pPr>
    </w:p>
    <w:p w:rsidR="009C2641" w:rsidRDefault="00335E26">
      <w:pPr>
        <w:pStyle w:val="Heading4"/>
        <w:numPr>
          <w:ilvl w:val="3"/>
          <w:numId w:val="9"/>
        </w:numPr>
      </w:pPr>
      <w:r>
        <w:t>Trang đổi mật khẩu</w:t>
      </w:r>
    </w:p>
    <w:p w:rsidR="009C2641" w:rsidRDefault="00335E26">
      <w:pPr>
        <w:rPr>
          <w:rFonts w:ascii="Times" w:eastAsia="Times" w:hAnsi="Times" w:cs="Times"/>
          <w:b/>
          <w:smallCaps/>
        </w:rPr>
      </w:pPr>
      <w:r>
        <w:rPr>
          <w:rFonts w:ascii="Times" w:eastAsia="Times" w:hAnsi="Times" w:cs="Times"/>
          <w:b/>
          <w:smallCaps/>
        </w:rPr>
        <w:t>Giao diện:</w:t>
      </w:r>
    </w:p>
    <w:p w:rsidR="009C2641" w:rsidRDefault="009C2641">
      <w:pPr>
        <w:jc w:val="center"/>
        <w:rPr>
          <w:rFonts w:ascii="Times" w:eastAsia="Times" w:hAnsi="Times" w:cs="Times"/>
          <w:b/>
          <w:smallCaps/>
        </w:rPr>
      </w:pPr>
    </w:p>
    <w:p w:rsidR="009C2641" w:rsidRDefault="00335E26">
      <w:pPr>
        <w:rPr>
          <w:rFonts w:ascii="Times" w:eastAsia="Times" w:hAnsi="Times" w:cs="Times"/>
          <w:b/>
          <w:smallCaps/>
        </w:rPr>
      </w:pPr>
      <w:r>
        <w:rPr>
          <w:rFonts w:ascii="Times" w:eastAsia="Times" w:hAnsi="Times" w:cs="Times"/>
          <w:b/>
          <w:smallCaps/>
        </w:rPr>
        <w:t>Mô tả hoạt động:</w:t>
      </w:r>
    </w:p>
    <w:tbl>
      <w:tblPr>
        <w:tblStyle w:val="a9"/>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9C2641">
        <w:tc>
          <w:tcPr>
            <w:tcW w:w="61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Điều khiển</w:t>
            </w:r>
          </w:p>
        </w:tc>
        <w:tc>
          <w:tcPr>
            <w:tcW w:w="1353"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9C2641">
        <w:tc>
          <w:tcPr>
            <w:tcW w:w="618"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Đổi mật khẩu</w:t>
            </w:r>
          </w:p>
        </w:tc>
        <w:tc>
          <w:tcPr>
            <w:tcW w:w="1353"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đổi mật khẩu thành công khi nhập mật khẩu cũ đúng</w:t>
            </w:r>
          </w:p>
        </w:tc>
      </w:tr>
      <w:tr w:rsidR="009C2641">
        <w:tc>
          <w:tcPr>
            <w:tcW w:w="618"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rsidR="009C2641" w:rsidRDefault="009C2641">
            <w:pPr>
              <w:jc w:val="left"/>
              <w:rPr>
                <w:rFonts w:ascii="Times" w:eastAsia="Times" w:hAnsi="Times" w:cs="Times"/>
                <w:b/>
                <w:smallCaps/>
                <w:sz w:val="24"/>
                <w:szCs w:val="24"/>
              </w:rPr>
            </w:pPr>
          </w:p>
        </w:tc>
        <w:tc>
          <w:tcPr>
            <w:tcW w:w="1353" w:type="dxa"/>
          </w:tcPr>
          <w:p w:rsidR="009C2641" w:rsidRDefault="009C2641">
            <w:pPr>
              <w:jc w:val="left"/>
              <w:rPr>
                <w:rFonts w:ascii="Times" w:eastAsia="Times" w:hAnsi="Times" w:cs="Times"/>
                <w:b/>
                <w:smallCaps/>
                <w:sz w:val="24"/>
                <w:szCs w:val="24"/>
              </w:rPr>
            </w:pPr>
          </w:p>
        </w:tc>
        <w:tc>
          <w:tcPr>
            <w:tcW w:w="5760" w:type="dxa"/>
          </w:tcPr>
          <w:p w:rsidR="009C2641" w:rsidRDefault="009C2641">
            <w:pPr>
              <w:jc w:val="left"/>
              <w:rPr>
                <w:rFonts w:ascii="Times" w:eastAsia="Times" w:hAnsi="Times" w:cs="Times"/>
                <w:b/>
                <w:smallCaps/>
                <w:sz w:val="24"/>
                <w:szCs w:val="24"/>
              </w:rPr>
            </w:pPr>
          </w:p>
        </w:tc>
      </w:tr>
    </w:tbl>
    <w:p w:rsidR="009C2641" w:rsidRDefault="009C2641">
      <w:pPr>
        <w:pStyle w:val="Heading3"/>
        <w:ind w:left="720" w:firstLine="0"/>
      </w:pPr>
      <w:bookmarkStart w:id="44" w:name="_Toc166421930"/>
      <w:bookmarkEnd w:id="44"/>
    </w:p>
    <w:p w:rsidR="009C2641" w:rsidRDefault="00335E26">
      <w:pPr>
        <w:pStyle w:val="Heading3"/>
        <w:numPr>
          <w:ilvl w:val="2"/>
          <w:numId w:val="9"/>
        </w:numPr>
      </w:pPr>
      <w:bookmarkStart w:id="45" w:name="_Toc166421931"/>
      <w:r>
        <w:t>Giao diện trang admin</w:t>
      </w:r>
      <w:bookmarkEnd w:id="45"/>
    </w:p>
    <w:p w:rsidR="009C2641" w:rsidRDefault="00335E26">
      <w:pPr>
        <w:pStyle w:val="Heading4"/>
        <w:numPr>
          <w:ilvl w:val="3"/>
          <w:numId w:val="9"/>
        </w:numPr>
      </w:pPr>
      <w:r>
        <w:t>Quản lý loại hàng</w:t>
      </w:r>
    </w:p>
    <w:p w:rsidR="009C2641" w:rsidRDefault="00335E26">
      <w:pPr>
        <w:rPr>
          <w:rFonts w:ascii="Times" w:eastAsia="Times" w:hAnsi="Times" w:cs="Times"/>
          <w:b/>
          <w:smallCaps/>
        </w:rPr>
      </w:pPr>
      <w:r>
        <w:rPr>
          <w:rFonts w:ascii="Times" w:eastAsia="Times" w:hAnsi="Times" w:cs="Times"/>
          <w:b/>
          <w:smallCaps/>
        </w:rPr>
        <w:t>Giao diện</w:t>
      </w:r>
    </w:p>
    <w:p w:rsidR="00A17D8B" w:rsidRDefault="00EB59E5">
      <w:pPr>
        <w:rPr>
          <w:rFonts w:ascii="Times" w:eastAsia="Times" w:hAnsi="Times" w:cs="Times"/>
          <w:b/>
          <w:smallCaps/>
        </w:rPr>
      </w:pPr>
      <w:r w:rsidRPr="00EB59E5">
        <w:rPr>
          <w:rFonts w:ascii="Times" w:eastAsia="Times" w:hAnsi="Times" w:cs="Times"/>
          <w:b/>
          <w:smallCaps/>
          <w:noProof/>
        </w:rPr>
        <w:drawing>
          <wp:inline distT="0" distB="0" distL="0" distR="0" wp14:anchorId="6E11C2B0" wp14:editId="0470D45D">
            <wp:extent cx="5943600" cy="18973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97380"/>
                    </a:xfrm>
                    <a:prstGeom prst="rect">
                      <a:avLst/>
                    </a:prstGeom>
                  </pic:spPr>
                </pic:pic>
              </a:graphicData>
            </a:graphic>
          </wp:inline>
        </w:drawing>
      </w:r>
    </w:p>
    <w:p w:rsidR="009C2641" w:rsidRDefault="009C2641">
      <w:pPr>
        <w:jc w:val="center"/>
      </w:pPr>
    </w:p>
    <w:p w:rsidR="009C2641" w:rsidRDefault="00335E26">
      <w:pPr>
        <w:rPr>
          <w:rFonts w:ascii="Times" w:eastAsia="Times" w:hAnsi="Times" w:cs="Times"/>
          <w:b/>
          <w:smallCaps/>
        </w:rPr>
      </w:pPr>
      <w:r>
        <w:rPr>
          <w:rFonts w:ascii="Times" w:eastAsia="Times" w:hAnsi="Times" w:cs="Times"/>
          <w:b/>
          <w:smallCaps/>
        </w:rPr>
        <w:t>Mô tả hoạt động</w:t>
      </w:r>
    </w:p>
    <w:tbl>
      <w:tblPr>
        <w:tblStyle w:val="aa"/>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9C2641">
        <w:tc>
          <w:tcPr>
            <w:tcW w:w="61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Điều khiển</w:t>
            </w:r>
          </w:p>
        </w:tc>
        <w:tc>
          <w:tcPr>
            <w:tcW w:w="1353"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9C2641">
        <w:tc>
          <w:tcPr>
            <w:tcW w:w="618"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Thêm mới</w:t>
            </w:r>
          </w:p>
        </w:tc>
        <w:tc>
          <w:tcPr>
            <w:tcW w:w="1353" w:type="dxa"/>
          </w:tcPr>
          <w:p w:rsidR="009C2641" w:rsidRPr="00B1722B" w:rsidRDefault="00B1722B">
            <w:pPr>
              <w:jc w:val="left"/>
              <w:rPr>
                <w:rFonts w:ascii="Times" w:eastAsia="Times" w:hAnsi="Times" w:cs="Times"/>
                <w:b/>
                <w:smallCaps/>
                <w:sz w:val="24"/>
                <w:szCs w:val="24"/>
              </w:rPr>
            </w:pPr>
            <w:r w:rsidRPr="00B1722B">
              <w:rPr>
                <w:rFonts w:ascii="Times" w:eastAsia="Times" w:hAnsi="Times" w:cs="Times"/>
                <w:b/>
                <w:smallCaps/>
                <w:sz w:val="24"/>
                <w:szCs w:val="24"/>
              </w:rPr>
              <w:t>Click</w:t>
            </w:r>
          </w:p>
        </w:tc>
        <w:tc>
          <w:tcPr>
            <w:tcW w:w="5760"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thêm mới loại hàng khi nhập đầy đủ thông tin</w:t>
            </w:r>
          </w:p>
        </w:tc>
      </w:tr>
      <w:tr w:rsidR="009C2641">
        <w:tc>
          <w:tcPr>
            <w:tcW w:w="618"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Nhập lại</w:t>
            </w:r>
          </w:p>
        </w:tc>
        <w:tc>
          <w:tcPr>
            <w:tcW w:w="1353" w:type="dxa"/>
          </w:tcPr>
          <w:p w:rsidR="009C2641" w:rsidRDefault="00B1722B">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9C2641" w:rsidRDefault="00044FAC">
            <w:pPr>
              <w:jc w:val="left"/>
              <w:rPr>
                <w:rFonts w:ascii="Times" w:eastAsia="Times" w:hAnsi="Times" w:cs="Times"/>
                <w:b/>
                <w:smallCaps/>
                <w:sz w:val="24"/>
                <w:szCs w:val="24"/>
              </w:rPr>
            </w:pPr>
            <w:r>
              <w:rPr>
                <w:rFonts w:ascii="Times" w:eastAsia="Times" w:hAnsi="Times" w:cs="Times"/>
                <w:b/>
                <w:smallCaps/>
                <w:sz w:val="24"/>
                <w:szCs w:val="24"/>
              </w:rPr>
              <w:t xml:space="preserve">nhập lại thông tin </w:t>
            </w:r>
          </w:p>
        </w:tc>
      </w:tr>
      <w:tr w:rsidR="00A17D8B">
        <w:tc>
          <w:tcPr>
            <w:tcW w:w="618" w:type="dxa"/>
          </w:tcPr>
          <w:p w:rsidR="00A17D8B" w:rsidRDefault="00A17D8B">
            <w:pPr>
              <w:jc w:val="center"/>
              <w:rPr>
                <w:rFonts w:ascii="Times" w:eastAsia="Times" w:hAnsi="Times" w:cs="Times"/>
                <w:b/>
                <w:smallCaps/>
                <w:sz w:val="24"/>
                <w:szCs w:val="24"/>
              </w:rPr>
            </w:pPr>
            <w:r>
              <w:rPr>
                <w:rFonts w:ascii="Times" w:eastAsia="Times" w:hAnsi="Times" w:cs="Times"/>
                <w:b/>
                <w:smallCaps/>
                <w:sz w:val="24"/>
                <w:szCs w:val="24"/>
              </w:rPr>
              <w:t>3</w:t>
            </w:r>
          </w:p>
        </w:tc>
        <w:tc>
          <w:tcPr>
            <w:tcW w:w="1628" w:type="dxa"/>
          </w:tcPr>
          <w:p w:rsidR="00A17D8B" w:rsidRDefault="00A17D8B">
            <w:pPr>
              <w:jc w:val="left"/>
              <w:rPr>
                <w:rFonts w:ascii="Times" w:eastAsia="Times" w:hAnsi="Times" w:cs="Times"/>
                <w:b/>
                <w:smallCaps/>
                <w:sz w:val="24"/>
                <w:szCs w:val="24"/>
              </w:rPr>
            </w:pPr>
            <w:r>
              <w:rPr>
                <w:rFonts w:ascii="Times" w:eastAsia="Times" w:hAnsi="Times" w:cs="Times"/>
                <w:b/>
                <w:smallCaps/>
                <w:sz w:val="24"/>
                <w:szCs w:val="24"/>
              </w:rPr>
              <w:t>Danh sách</w:t>
            </w:r>
          </w:p>
        </w:tc>
        <w:tc>
          <w:tcPr>
            <w:tcW w:w="1353" w:type="dxa"/>
          </w:tcPr>
          <w:p w:rsidR="00A17D8B" w:rsidRDefault="00B1722B">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A17D8B" w:rsidRDefault="00A17D8B">
            <w:pPr>
              <w:jc w:val="left"/>
              <w:rPr>
                <w:rFonts w:ascii="Times" w:eastAsia="Times" w:hAnsi="Times" w:cs="Times"/>
                <w:b/>
                <w:smallCaps/>
                <w:sz w:val="24"/>
                <w:szCs w:val="24"/>
              </w:rPr>
            </w:pPr>
            <w:r>
              <w:rPr>
                <w:rFonts w:ascii="Times" w:eastAsia="Times" w:hAnsi="Times" w:cs="Times"/>
                <w:b/>
                <w:smallCaps/>
                <w:sz w:val="24"/>
                <w:szCs w:val="24"/>
              </w:rPr>
              <w:t>hiển thị trang danh sách loại hàng</w:t>
            </w:r>
          </w:p>
        </w:tc>
      </w:tr>
    </w:tbl>
    <w:p w:rsidR="009C2641" w:rsidRDefault="009C2641">
      <w:pPr>
        <w:pStyle w:val="Heading4"/>
        <w:ind w:firstLine="0"/>
      </w:pPr>
    </w:p>
    <w:p w:rsidR="009C2641" w:rsidRDefault="00335E26">
      <w:pPr>
        <w:pStyle w:val="Heading4"/>
        <w:numPr>
          <w:ilvl w:val="3"/>
          <w:numId w:val="9"/>
        </w:numPr>
      </w:pPr>
      <w:r>
        <w:t>Quản lý hàng hóa</w:t>
      </w:r>
    </w:p>
    <w:p w:rsidR="009C2641" w:rsidRDefault="00335E26">
      <w:pPr>
        <w:rPr>
          <w:b/>
          <w:smallCaps/>
        </w:rPr>
      </w:pPr>
      <w:r>
        <w:rPr>
          <w:b/>
          <w:smallCaps/>
        </w:rPr>
        <w:t>Giao diện</w:t>
      </w:r>
    </w:p>
    <w:p w:rsidR="00A17D8B" w:rsidRDefault="00EB59E5">
      <w:pPr>
        <w:rPr>
          <w:b/>
          <w:smallCaps/>
        </w:rPr>
      </w:pPr>
      <w:r w:rsidRPr="00EB59E5">
        <w:rPr>
          <w:b/>
          <w:smallCaps/>
          <w:noProof/>
        </w:rPr>
        <w:lastRenderedPageBreak/>
        <w:drawing>
          <wp:inline distT="0" distB="0" distL="0" distR="0" wp14:anchorId="5E8B7499" wp14:editId="0CB86C3C">
            <wp:extent cx="5943600" cy="2935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35605"/>
                    </a:xfrm>
                    <a:prstGeom prst="rect">
                      <a:avLst/>
                    </a:prstGeom>
                  </pic:spPr>
                </pic:pic>
              </a:graphicData>
            </a:graphic>
          </wp:inline>
        </w:drawing>
      </w:r>
    </w:p>
    <w:p w:rsidR="009C2641" w:rsidRDefault="009C2641">
      <w:pPr>
        <w:jc w:val="center"/>
        <w:rPr>
          <w:b/>
          <w:smallCaps/>
        </w:rPr>
      </w:pPr>
    </w:p>
    <w:p w:rsidR="00A17D8B" w:rsidRDefault="00335E26">
      <w:pPr>
        <w:rPr>
          <w:b/>
          <w:smallCaps/>
        </w:rPr>
      </w:pPr>
      <w:r>
        <w:rPr>
          <w:b/>
          <w:smallCaps/>
        </w:rPr>
        <w:t>Mô tả hoạt động</w:t>
      </w:r>
    </w:p>
    <w:tbl>
      <w:tblPr>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A17D8B" w:rsidTr="0093621A">
        <w:tc>
          <w:tcPr>
            <w:tcW w:w="618" w:type="dxa"/>
            <w:shd w:val="clear" w:color="auto" w:fill="F2F2F2"/>
          </w:tcPr>
          <w:p w:rsidR="00A17D8B" w:rsidRDefault="00A17D8B" w:rsidP="0093621A">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A17D8B" w:rsidRDefault="00A17D8B" w:rsidP="0093621A">
            <w:pPr>
              <w:jc w:val="center"/>
              <w:rPr>
                <w:rFonts w:ascii="Times" w:eastAsia="Times" w:hAnsi="Times" w:cs="Times"/>
                <w:b/>
                <w:smallCaps/>
                <w:sz w:val="24"/>
                <w:szCs w:val="24"/>
              </w:rPr>
            </w:pPr>
            <w:r>
              <w:rPr>
                <w:rFonts w:ascii="Times" w:eastAsia="Times" w:hAnsi="Times" w:cs="Times"/>
                <w:b/>
                <w:smallCaps/>
                <w:sz w:val="24"/>
                <w:szCs w:val="24"/>
              </w:rPr>
              <w:t>Điều khiển</w:t>
            </w:r>
          </w:p>
        </w:tc>
        <w:tc>
          <w:tcPr>
            <w:tcW w:w="1353" w:type="dxa"/>
            <w:shd w:val="clear" w:color="auto" w:fill="F2F2F2"/>
          </w:tcPr>
          <w:p w:rsidR="00A17D8B" w:rsidRDefault="00A17D8B" w:rsidP="0093621A">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A17D8B" w:rsidRDefault="00A17D8B" w:rsidP="0093621A">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A17D8B" w:rsidTr="0093621A">
        <w:tc>
          <w:tcPr>
            <w:tcW w:w="618" w:type="dxa"/>
          </w:tcPr>
          <w:p w:rsidR="00A17D8B" w:rsidRDefault="00A17D8B" w:rsidP="0093621A">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A17D8B" w:rsidRDefault="00A17D8B" w:rsidP="0093621A">
            <w:pPr>
              <w:jc w:val="left"/>
              <w:rPr>
                <w:rFonts w:ascii="Times" w:eastAsia="Times" w:hAnsi="Times" w:cs="Times"/>
                <w:b/>
                <w:smallCaps/>
                <w:sz w:val="24"/>
                <w:szCs w:val="24"/>
              </w:rPr>
            </w:pPr>
            <w:r>
              <w:rPr>
                <w:rFonts w:ascii="Times" w:eastAsia="Times" w:hAnsi="Times" w:cs="Times"/>
                <w:b/>
                <w:smallCaps/>
                <w:sz w:val="24"/>
                <w:szCs w:val="24"/>
              </w:rPr>
              <w:t>Thêm mới</w:t>
            </w:r>
          </w:p>
        </w:tc>
        <w:tc>
          <w:tcPr>
            <w:tcW w:w="1353" w:type="dxa"/>
          </w:tcPr>
          <w:p w:rsidR="00A17D8B" w:rsidRDefault="00B1722B" w:rsidP="0093621A">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A17D8B" w:rsidRDefault="00A17D8B" w:rsidP="00A17D8B">
            <w:pPr>
              <w:jc w:val="left"/>
              <w:rPr>
                <w:rFonts w:ascii="Times" w:eastAsia="Times" w:hAnsi="Times" w:cs="Times"/>
                <w:b/>
                <w:smallCaps/>
                <w:sz w:val="24"/>
                <w:szCs w:val="24"/>
              </w:rPr>
            </w:pPr>
            <w:r>
              <w:rPr>
                <w:rFonts w:ascii="Times" w:eastAsia="Times" w:hAnsi="Times" w:cs="Times"/>
                <w:b/>
                <w:smallCaps/>
                <w:sz w:val="24"/>
                <w:szCs w:val="24"/>
              </w:rPr>
              <w:t>thêm mới hàng hóa khi nhập đầy đủ thông tin</w:t>
            </w:r>
          </w:p>
        </w:tc>
      </w:tr>
      <w:tr w:rsidR="00A17D8B" w:rsidTr="0093621A">
        <w:tc>
          <w:tcPr>
            <w:tcW w:w="618" w:type="dxa"/>
          </w:tcPr>
          <w:p w:rsidR="00A17D8B" w:rsidRDefault="00A17D8B" w:rsidP="0093621A">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rsidR="00A17D8B" w:rsidRDefault="00A17D8B" w:rsidP="0093621A">
            <w:pPr>
              <w:jc w:val="left"/>
              <w:rPr>
                <w:rFonts w:ascii="Times" w:eastAsia="Times" w:hAnsi="Times" w:cs="Times"/>
                <w:b/>
                <w:smallCaps/>
                <w:sz w:val="24"/>
                <w:szCs w:val="24"/>
              </w:rPr>
            </w:pPr>
            <w:r>
              <w:rPr>
                <w:rFonts w:ascii="Times" w:eastAsia="Times" w:hAnsi="Times" w:cs="Times"/>
                <w:b/>
                <w:smallCaps/>
                <w:sz w:val="24"/>
                <w:szCs w:val="24"/>
              </w:rPr>
              <w:t>Nhập lại</w:t>
            </w:r>
          </w:p>
        </w:tc>
        <w:tc>
          <w:tcPr>
            <w:tcW w:w="1353" w:type="dxa"/>
          </w:tcPr>
          <w:p w:rsidR="00A17D8B" w:rsidRDefault="00B1722B" w:rsidP="0093621A">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A17D8B" w:rsidRDefault="00A17D8B" w:rsidP="0093621A">
            <w:pPr>
              <w:jc w:val="left"/>
              <w:rPr>
                <w:rFonts w:ascii="Times" w:eastAsia="Times" w:hAnsi="Times" w:cs="Times"/>
                <w:b/>
                <w:smallCaps/>
                <w:sz w:val="24"/>
                <w:szCs w:val="24"/>
              </w:rPr>
            </w:pPr>
            <w:r>
              <w:rPr>
                <w:rFonts w:ascii="Times" w:eastAsia="Times" w:hAnsi="Times" w:cs="Times"/>
                <w:b/>
                <w:smallCaps/>
                <w:sz w:val="24"/>
                <w:szCs w:val="24"/>
              </w:rPr>
              <w:t xml:space="preserve">nhập lại thông tin </w:t>
            </w:r>
          </w:p>
        </w:tc>
      </w:tr>
      <w:tr w:rsidR="00A17D8B" w:rsidTr="0093621A">
        <w:tc>
          <w:tcPr>
            <w:tcW w:w="618" w:type="dxa"/>
          </w:tcPr>
          <w:p w:rsidR="00A17D8B" w:rsidRDefault="00A17D8B" w:rsidP="0093621A">
            <w:pPr>
              <w:jc w:val="center"/>
              <w:rPr>
                <w:rFonts w:ascii="Times" w:eastAsia="Times" w:hAnsi="Times" w:cs="Times"/>
                <w:b/>
                <w:smallCaps/>
                <w:sz w:val="24"/>
                <w:szCs w:val="24"/>
              </w:rPr>
            </w:pPr>
            <w:r>
              <w:rPr>
                <w:rFonts w:ascii="Times" w:eastAsia="Times" w:hAnsi="Times" w:cs="Times"/>
                <w:b/>
                <w:smallCaps/>
                <w:sz w:val="24"/>
                <w:szCs w:val="24"/>
              </w:rPr>
              <w:t>3</w:t>
            </w:r>
          </w:p>
        </w:tc>
        <w:tc>
          <w:tcPr>
            <w:tcW w:w="1628" w:type="dxa"/>
          </w:tcPr>
          <w:p w:rsidR="00A17D8B" w:rsidRDefault="00A17D8B" w:rsidP="0093621A">
            <w:pPr>
              <w:jc w:val="left"/>
              <w:rPr>
                <w:rFonts w:ascii="Times" w:eastAsia="Times" w:hAnsi="Times" w:cs="Times"/>
                <w:b/>
                <w:smallCaps/>
                <w:sz w:val="24"/>
                <w:szCs w:val="24"/>
              </w:rPr>
            </w:pPr>
            <w:r>
              <w:rPr>
                <w:rFonts w:ascii="Times" w:eastAsia="Times" w:hAnsi="Times" w:cs="Times"/>
                <w:b/>
                <w:smallCaps/>
                <w:sz w:val="24"/>
                <w:szCs w:val="24"/>
              </w:rPr>
              <w:t>Danh sách</w:t>
            </w:r>
          </w:p>
        </w:tc>
        <w:tc>
          <w:tcPr>
            <w:tcW w:w="1353" w:type="dxa"/>
          </w:tcPr>
          <w:p w:rsidR="00A17D8B" w:rsidRDefault="00B1722B" w:rsidP="0093621A">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A17D8B" w:rsidRDefault="00A17D8B" w:rsidP="00A17D8B">
            <w:pPr>
              <w:jc w:val="left"/>
              <w:rPr>
                <w:rFonts w:ascii="Times" w:eastAsia="Times" w:hAnsi="Times" w:cs="Times"/>
                <w:b/>
                <w:smallCaps/>
                <w:sz w:val="24"/>
                <w:szCs w:val="24"/>
              </w:rPr>
            </w:pPr>
            <w:r>
              <w:rPr>
                <w:rFonts w:ascii="Times" w:eastAsia="Times" w:hAnsi="Times" w:cs="Times"/>
                <w:b/>
                <w:smallCaps/>
                <w:sz w:val="24"/>
                <w:szCs w:val="24"/>
              </w:rPr>
              <w:t>hiển thị trang danh sách hàng hóa</w:t>
            </w:r>
          </w:p>
        </w:tc>
      </w:tr>
    </w:tbl>
    <w:p w:rsidR="009C2641" w:rsidRDefault="009C2641">
      <w:pPr>
        <w:rPr>
          <w:b/>
          <w:smallCaps/>
        </w:rPr>
      </w:pPr>
    </w:p>
    <w:p w:rsidR="009C2641" w:rsidRDefault="00335E26">
      <w:pPr>
        <w:pStyle w:val="Heading4"/>
        <w:numPr>
          <w:ilvl w:val="3"/>
          <w:numId w:val="9"/>
        </w:numPr>
      </w:pPr>
      <w:r>
        <w:t>Quản lý khách hàng</w:t>
      </w:r>
    </w:p>
    <w:p w:rsidR="009C2641" w:rsidRDefault="00335E26">
      <w:pPr>
        <w:rPr>
          <w:rFonts w:ascii="Times" w:eastAsia="Times" w:hAnsi="Times" w:cs="Times"/>
          <w:b/>
          <w:smallCaps/>
        </w:rPr>
      </w:pPr>
      <w:r>
        <w:rPr>
          <w:rFonts w:ascii="Times" w:eastAsia="Times" w:hAnsi="Times" w:cs="Times"/>
          <w:b/>
          <w:smallCaps/>
        </w:rPr>
        <w:t>Giao diện:</w:t>
      </w:r>
    </w:p>
    <w:p w:rsidR="00A17D8B" w:rsidRDefault="00A17D8B">
      <w:pPr>
        <w:rPr>
          <w:rFonts w:ascii="Times" w:eastAsia="Times" w:hAnsi="Times" w:cs="Times"/>
          <w:b/>
          <w:smallCaps/>
        </w:rPr>
      </w:pPr>
    </w:p>
    <w:p w:rsidR="00A17D8B" w:rsidRDefault="00335E26">
      <w:pPr>
        <w:rPr>
          <w:rFonts w:ascii="Times" w:eastAsia="Times" w:hAnsi="Times" w:cs="Times"/>
          <w:b/>
          <w:smallCaps/>
        </w:rPr>
      </w:pPr>
      <w:r>
        <w:rPr>
          <w:rFonts w:ascii="Times" w:eastAsia="Times" w:hAnsi="Times" w:cs="Times"/>
          <w:b/>
          <w:smallCaps/>
        </w:rPr>
        <w:t>Mô tả hoạt động:</w:t>
      </w:r>
    </w:p>
    <w:tbl>
      <w:tblPr>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A17D8B" w:rsidTr="0093621A">
        <w:tc>
          <w:tcPr>
            <w:tcW w:w="618" w:type="dxa"/>
            <w:shd w:val="clear" w:color="auto" w:fill="F2F2F2"/>
          </w:tcPr>
          <w:p w:rsidR="00A17D8B" w:rsidRDefault="00A17D8B" w:rsidP="0093621A">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A17D8B" w:rsidRDefault="00A17D8B" w:rsidP="0093621A">
            <w:pPr>
              <w:jc w:val="center"/>
              <w:rPr>
                <w:rFonts w:ascii="Times" w:eastAsia="Times" w:hAnsi="Times" w:cs="Times"/>
                <w:b/>
                <w:smallCaps/>
                <w:sz w:val="24"/>
                <w:szCs w:val="24"/>
              </w:rPr>
            </w:pPr>
            <w:r>
              <w:rPr>
                <w:rFonts w:ascii="Times" w:eastAsia="Times" w:hAnsi="Times" w:cs="Times"/>
                <w:b/>
                <w:smallCaps/>
                <w:sz w:val="24"/>
                <w:szCs w:val="24"/>
              </w:rPr>
              <w:t>Điều khiển</w:t>
            </w:r>
          </w:p>
        </w:tc>
        <w:tc>
          <w:tcPr>
            <w:tcW w:w="1353" w:type="dxa"/>
            <w:shd w:val="clear" w:color="auto" w:fill="F2F2F2"/>
          </w:tcPr>
          <w:p w:rsidR="00A17D8B" w:rsidRDefault="00A17D8B" w:rsidP="0093621A">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A17D8B" w:rsidRDefault="00A17D8B" w:rsidP="0093621A">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A17D8B" w:rsidTr="0093621A">
        <w:tc>
          <w:tcPr>
            <w:tcW w:w="618" w:type="dxa"/>
          </w:tcPr>
          <w:p w:rsidR="00A17D8B" w:rsidRDefault="00A17D8B" w:rsidP="0093621A">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A17D8B" w:rsidRDefault="00A17D8B" w:rsidP="0093621A">
            <w:pPr>
              <w:jc w:val="left"/>
              <w:rPr>
                <w:rFonts w:ascii="Times" w:eastAsia="Times" w:hAnsi="Times" w:cs="Times"/>
                <w:b/>
                <w:smallCaps/>
                <w:sz w:val="24"/>
                <w:szCs w:val="24"/>
              </w:rPr>
            </w:pPr>
            <w:r>
              <w:rPr>
                <w:rFonts w:ascii="Times" w:eastAsia="Times" w:hAnsi="Times" w:cs="Times"/>
                <w:b/>
                <w:smallCaps/>
                <w:sz w:val="24"/>
                <w:szCs w:val="24"/>
              </w:rPr>
              <w:t>Thêm mới</w:t>
            </w:r>
          </w:p>
        </w:tc>
        <w:tc>
          <w:tcPr>
            <w:tcW w:w="1353" w:type="dxa"/>
          </w:tcPr>
          <w:p w:rsidR="00A17D8B" w:rsidRDefault="00B1722B" w:rsidP="0093621A">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A17D8B" w:rsidRDefault="00A17D8B" w:rsidP="00A17D8B">
            <w:pPr>
              <w:jc w:val="left"/>
              <w:rPr>
                <w:rFonts w:ascii="Times" w:eastAsia="Times" w:hAnsi="Times" w:cs="Times"/>
                <w:b/>
                <w:smallCaps/>
                <w:sz w:val="24"/>
                <w:szCs w:val="24"/>
              </w:rPr>
            </w:pPr>
            <w:r>
              <w:rPr>
                <w:rFonts w:ascii="Times" w:eastAsia="Times" w:hAnsi="Times" w:cs="Times"/>
                <w:b/>
                <w:smallCaps/>
                <w:sz w:val="24"/>
                <w:szCs w:val="24"/>
              </w:rPr>
              <w:t>thêm mới khách hàng khi nhập đầy đủ thông tin</w:t>
            </w:r>
          </w:p>
        </w:tc>
      </w:tr>
      <w:tr w:rsidR="00A17D8B" w:rsidTr="0093621A">
        <w:tc>
          <w:tcPr>
            <w:tcW w:w="618" w:type="dxa"/>
          </w:tcPr>
          <w:p w:rsidR="00A17D8B" w:rsidRDefault="00A17D8B" w:rsidP="0093621A">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rsidR="00A17D8B" w:rsidRDefault="00A17D8B" w:rsidP="0093621A">
            <w:pPr>
              <w:jc w:val="left"/>
              <w:rPr>
                <w:rFonts w:ascii="Times" w:eastAsia="Times" w:hAnsi="Times" w:cs="Times"/>
                <w:b/>
                <w:smallCaps/>
                <w:sz w:val="24"/>
                <w:szCs w:val="24"/>
              </w:rPr>
            </w:pPr>
            <w:r>
              <w:rPr>
                <w:rFonts w:ascii="Times" w:eastAsia="Times" w:hAnsi="Times" w:cs="Times"/>
                <w:b/>
                <w:smallCaps/>
                <w:sz w:val="24"/>
                <w:szCs w:val="24"/>
              </w:rPr>
              <w:t>Nhập lại</w:t>
            </w:r>
          </w:p>
        </w:tc>
        <w:tc>
          <w:tcPr>
            <w:tcW w:w="1353" w:type="dxa"/>
          </w:tcPr>
          <w:p w:rsidR="00A17D8B" w:rsidRDefault="00B1722B" w:rsidP="0093621A">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A17D8B" w:rsidRDefault="00A17D8B" w:rsidP="0093621A">
            <w:pPr>
              <w:jc w:val="left"/>
              <w:rPr>
                <w:rFonts w:ascii="Times" w:eastAsia="Times" w:hAnsi="Times" w:cs="Times"/>
                <w:b/>
                <w:smallCaps/>
                <w:sz w:val="24"/>
                <w:szCs w:val="24"/>
              </w:rPr>
            </w:pPr>
            <w:r>
              <w:rPr>
                <w:rFonts w:ascii="Times" w:eastAsia="Times" w:hAnsi="Times" w:cs="Times"/>
                <w:b/>
                <w:smallCaps/>
                <w:sz w:val="24"/>
                <w:szCs w:val="24"/>
              </w:rPr>
              <w:t xml:space="preserve">nhập lại thông tin </w:t>
            </w:r>
          </w:p>
        </w:tc>
      </w:tr>
      <w:tr w:rsidR="00A17D8B" w:rsidTr="0093621A">
        <w:tc>
          <w:tcPr>
            <w:tcW w:w="618" w:type="dxa"/>
          </w:tcPr>
          <w:p w:rsidR="00A17D8B" w:rsidRDefault="00A17D8B" w:rsidP="0093621A">
            <w:pPr>
              <w:jc w:val="center"/>
              <w:rPr>
                <w:rFonts w:ascii="Times" w:eastAsia="Times" w:hAnsi="Times" w:cs="Times"/>
                <w:b/>
                <w:smallCaps/>
                <w:sz w:val="24"/>
                <w:szCs w:val="24"/>
              </w:rPr>
            </w:pPr>
            <w:r>
              <w:rPr>
                <w:rFonts w:ascii="Times" w:eastAsia="Times" w:hAnsi="Times" w:cs="Times"/>
                <w:b/>
                <w:smallCaps/>
                <w:sz w:val="24"/>
                <w:szCs w:val="24"/>
              </w:rPr>
              <w:t>3</w:t>
            </w:r>
          </w:p>
        </w:tc>
        <w:tc>
          <w:tcPr>
            <w:tcW w:w="1628" w:type="dxa"/>
          </w:tcPr>
          <w:p w:rsidR="00A17D8B" w:rsidRDefault="00A17D8B" w:rsidP="0093621A">
            <w:pPr>
              <w:jc w:val="left"/>
              <w:rPr>
                <w:rFonts w:ascii="Times" w:eastAsia="Times" w:hAnsi="Times" w:cs="Times"/>
                <w:b/>
                <w:smallCaps/>
                <w:sz w:val="24"/>
                <w:szCs w:val="24"/>
              </w:rPr>
            </w:pPr>
            <w:r>
              <w:rPr>
                <w:rFonts w:ascii="Times" w:eastAsia="Times" w:hAnsi="Times" w:cs="Times"/>
                <w:b/>
                <w:smallCaps/>
                <w:sz w:val="24"/>
                <w:szCs w:val="24"/>
              </w:rPr>
              <w:t>Danh sách</w:t>
            </w:r>
          </w:p>
        </w:tc>
        <w:tc>
          <w:tcPr>
            <w:tcW w:w="1353" w:type="dxa"/>
          </w:tcPr>
          <w:p w:rsidR="00A17D8B" w:rsidRDefault="00B1722B" w:rsidP="0093621A">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A17D8B" w:rsidRDefault="00A17D8B" w:rsidP="00A17D8B">
            <w:pPr>
              <w:jc w:val="left"/>
              <w:rPr>
                <w:rFonts w:ascii="Times" w:eastAsia="Times" w:hAnsi="Times" w:cs="Times"/>
                <w:b/>
                <w:smallCaps/>
                <w:sz w:val="24"/>
                <w:szCs w:val="24"/>
              </w:rPr>
            </w:pPr>
            <w:r>
              <w:rPr>
                <w:rFonts w:ascii="Times" w:eastAsia="Times" w:hAnsi="Times" w:cs="Times"/>
                <w:b/>
                <w:smallCaps/>
                <w:sz w:val="24"/>
                <w:szCs w:val="24"/>
              </w:rPr>
              <w:t>hiển thị trang danh sách khách hàng</w:t>
            </w:r>
          </w:p>
        </w:tc>
      </w:tr>
    </w:tbl>
    <w:p w:rsidR="009C2641" w:rsidRDefault="009C2641">
      <w:pPr>
        <w:rPr>
          <w:rFonts w:ascii="Times" w:eastAsia="Times" w:hAnsi="Times" w:cs="Times"/>
          <w:b/>
          <w:smallCaps/>
        </w:rPr>
      </w:pPr>
    </w:p>
    <w:p w:rsidR="009C2641" w:rsidRDefault="00335E26">
      <w:pPr>
        <w:pStyle w:val="Heading4"/>
        <w:numPr>
          <w:ilvl w:val="3"/>
          <w:numId w:val="9"/>
        </w:numPr>
      </w:pPr>
      <w:r>
        <w:lastRenderedPageBreak/>
        <w:t>Quản lý bình luận</w:t>
      </w:r>
    </w:p>
    <w:p w:rsidR="009C2641" w:rsidRDefault="00335E26">
      <w:pPr>
        <w:rPr>
          <w:rFonts w:ascii="Times" w:eastAsia="Times" w:hAnsi="Times" w:cs="Times"/>
          <w:b/>
          <w:smallCaps/>
        </w:rPr>
      </w:pPr>
      <w:r>
        <w:rPr>
          <w:rFonts w:ascii="Times" w:eastAsia="Times" w:hAnsi="Times" w:cs="Times"/>
          <w:b/>
          <w:smallCaps/>
        </w:rPr>
        <w:t>Giao diện:</w:t>
      </w:r>
    </w:p>
    <w:p w:rsidR="00A17D8B" w:rsidRDefault="00A17D8B">
      <w:pPr>
        <w:rPr>
          <w:rFonts w:ascii="Times" w:eastAsia="Times" w:hAnsi="Times" w:cs="Times"/>
          <w:b/>
          <w:smallCaps/>
        </w:rPr>
      </w:pPr>
    </w:p>
    <w:p w:rsidR="009C2641" w:rsidRDefault="00335E26">
      <w:pPr>
        <w:rPr>
          <w:rFonts w:ascii="Times" w:eastAsia="Times" w:hAnsi="Times" w:cs="Times"/>
          <w:b/>
          <w:smallCaps/>
        </w:rPr>
      </w:pPr>
      <w:r>
        <w:rPr>
          <w:rFonts w:ascii="Times" w:eastAsia="Times" w:hAnsi="Times" w:cs="Times"/>
          <w:b/>
          <w:smallCaps/>
        </w:rPr>
        <w:t>Mô tả hoạt động:</w:t>
      </w:r>
    </w:p>
    <w:tbl>
      <w:tblPr>
        <w:tblStyle w:val="ad"/>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9C2641">
        <w:tc>
          <w:tcPr>
            <w:tcW w:w="61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Điều khiển</w:t>
            </w:r>
          </w:p>
        </w:tc>
        <w:tc>
          <w:tcPr>
            <w:tcW w:w="1353"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9C2641">
        <w:tc>
          <w:tcPr>
            <w:tcW w:w="618"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9C2641" w:rsidRDefault="00A17D8B">
            <w:pPr>
              <w:jc w:val="left"/>
              <w:rPr>
                <w:rFonts w:ascii="Times" w:eastAsia="Times" w:hAnsi="Times" w:cs="Times"/>
                <w:b/>
                <w:smallCaps/>
                <w:sz w:val="24"/>
                <w:szCs w:val="24"/>
              </w:rPr>
            </w:pPr>
            <w:r>
              <w:rPr>
                <w:rFonts w:ascii="Times" w:eastAsia="Times" w:hAnsi="Times" w:cs="Times"/>
                <w:b/>
                <w:smallCaps/>
                <w:sz w:val="24"/>
                <w:szCs w:val="24"/>
              </w:rPr>
              <w:t>chi tiết</w:t>
            </w:r>
          </w:p>
        </w:tc>
        <w:tc>
          <w:tcPr>
            <w:tcW w:w="1353" w:type="dxa"/>
          </w:tcPr>
          <w:p w:rsidR="009C2641" w:rsidRDefault="00B1722B">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9C2641" w:rsidRDefault="00A17D8B">
            <w:pPr>
              <w:jc w:val="left"/>
              <w:rPr>
                <w:rFonts w:ascii="Times" w:eastAsia="Times" w:hAnsi="Times" w:cs="Times"/>
                <w:b/>
                <w:smallCaps/>
                <w:sz w:val="24"/>
                <w:szCs w:val="24"/>
              </w:rPr>
            </w:pPr>
            <w:r>
              <w:rPr>
                <w:rFonts w:ascii="Times" w:eastAsia="Times" w:hAnsi="Times" w:cs="Times"/>
                <w:b/>
                <w:smallCaps/>
                <w:sz w:val="24"/>
                <w:szCs w:val="24"/>
              </w:rPr>
              <w:t>hiển thị trang chi tiết bình luận</w:t>
            </w:r>
          </w:p>
        </w:tc>
      </w:tr>
      <w:tr w:rsidR="009C2641">
        <w:tc>
          <w:tcPr>
            <w:tcW w:w="618"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rsidR="009C2641" w:rsidRDefault="009C2641">
            <w:pPr>
              <w:jc w:val="left"/>
              <w:rPr>
                <w:rFonts w:ascii="Times" w:eastAsia="Times" w:hAnsi="Times" w:cs="Times"/>
                <w:b/>
                <w:smallCaps/>
                <w:sz w:val="24"/>
                <w:szCs w:val="24"/>
              </w:rPr>
            </w:pPr>
          </w:p>
        </w:tc>
        <w:tc>
          <w:tcPr>
            <w:tcW w:w="1353" w:type="dxa"/>
          </w:tcPr>
          <w:p w:rsidR="009C2641" w:rsidRDefault="009C2641">
            <w:pPr>
              <w:jc w:val="left"/>
              <w:rPr>
                <w:rFonts w:ascii="Times" w:eastAsia="Times" w:hAnsi="Times" w:cs="Times"/>
                <w:b/>
                <w:smallCaps/>
                <w:sz w:val="24"/>
                <w:szCs w:val="24"/>
              </w:rPr>
            </w:pPr>
          </w:p>
        </w:tc>
        <w:tc>
          <w:tcPr>
            <w:tcW w:w="5760" w:type="dxa"/>
          </w:tcPr>
          <w:p w:rsidR="009C2641" w:rsidRDefault="009C2641">
            <w:pPr>
              <w:jc w:val="left"/>
              <w:rPr>
                <w:rFonts w:ascii="Times" w:eastAsia="Times" w:hAnsi="Times" w:cs="Times"/>
                <w:b/>
                <w:smallCaps/>
                <w:sz w:val="24"/>
                <w:szCs w:val="24"/>
              </w:rPr>
            </w:pPr>
          </w:p>
        </w:tc>
      </w:tr>
    </w:tbl>
    <w:p w:rsidR="009C2641" w:rsidRDefault="00335E26">
      <w:pPr>
        <w:pStyle w:val="Heading4"/>
        <w:numPr>
          <w:ilvl w:val="3"/>
          <w:numId w:val="9"/>
        </w:numPr>
      </w:pPr>
      <w:r>
        <w:t>Quản lý thống kê</w:t>
      </w:r>
    </w:p>
    <w:p w:rsidR="009C2641" w:rsidRDefault="00335E26">
      <w:pPr>
        <w:rPr>
          <w:rFonts w:ascii="Times" w:eastAsia="Times" w:hAnsi="Times" w:cs="Times"/>
          <w:b/>
          <w:smallCaps/>
        </w:rPr>
      </w:pPr>
      <w:r>
        <w:rPr>
          <w:rFonts w:ascii="Times" w:eastAsia="Times" w:hAnsi="Times" w:cs="Times"/>
          <w:b/>
          <w:smallCaps/>
        </w:rPr>
        <w:t>Giao diện:</w:t>
      </w:r>
    </w:p>
    <w:p w:rsidR="009C2641" w:rsidRDefault="00335E26">
      <w:pPr>
        <w:rPr>
          <w:rFonts w:ascii="Times" w:eastAsia="Times" w:hAnsi="Times" w:cs="Times"/>
          <w:b/>
          <w:smallCaps/>
        </w:rPr>
      </w:pPr>
      <w:r>
        <w:rPr>
          <w:rFonts w:ascii="Times" w:eastAsia="Times" w:hAnsi="Times" w:cs="Times"/>
          <w:b/>
          <w:smallCaps/>
        </w:rPr>
        <w:t>Mô tả hoạt động:</w:t>
      </w:r>
    </w:p>
    <w:tbl>
      <w:tblPr>
        <w:tblStyle w:val="ae"/>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1628"/>
        <w:gridCol w:w="1353"/>
        <w:gridCol w:w="5760"/>
      </w:tblGrid>
      <w:tr w:rsidR="009C2641">
        <w:tc>
          <w:tcPr>
            <w:tcW w:w="61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1628"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Điều khiển</w:t>
            </w:r>
          </w:p>
        </w:tc>
        <w:tc>
          <w:tcPr>
            <w:tcW w:w="1353"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Sự kiện</w:t>
            </w:r>
          </w:p>
        </w:tc>
        <w:tc>
          <w:tcPr>
            <w:tcW w:w="5760" w:type="dxa"/>
            <w:shd w:val="clear" w:color="auto" w:fill="F2F2F2"/>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Mô tả hoạt động</w:t>
            </w:r>
          </w:p>
        </w:tc>
      </w:tr>
      <w:tr w:rsidR="009C2641">
        <w:tc>
          <w:tcPr>
            <w:tcW w:w="618"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1</w:t>
            </w:r>
          </w:p>
        </w:tc>
        <w:tc>
          <w:tcPr>
            <w:tcW w:w="1628" w:type="dxa"/>
          </w:tcPr>
          <w:p w:rsidR="009C2641" w:rsidRDefault="00A17D8B">
            <w:pPr>
              <w:jc w:val="left"/>
              <w:rPr>
                <w:rFonts w:ascii="Times" w:eastAsia="Times" w:hAnsi="Times" w:cs="Times"/>
                <w:b/>
                <w:smallCaps/>
                <w:sz w:val="24"/>
                <w:szCs w:val="24"/>
              </w:rPr>
            </w:pPr>
            <w:r>
              <w:rPr>
                <w:rFonts w:ascii="Times" w:eastAsia="Times" w:hAnsi="Times" w:cs="Times"/>
                <w:b/>
                <w:smallCaps/>
                <w:sz w:val="24"/>
                <w:szCs w:val="24"/>
              </w:rPr>
              <w:t>xem biểu đồ</w:t>
            </w:r>
          </w:p>
        </w:tc>
        <w:tc>
          <w:tcPr>
            <w:tcW w:w="1353" w:type="dxa"/>
          </w:tcPr>
          <w:p w:rsidR="009C2641" w:rsidRDefault="00B1722B">
            <w:pPr>
              <w:jc w:val="left"/>
              <w:rPr>
                <w:rFonts w:ascii="Times" w:eastAsia="Times" w:hAnsi="Times" w:cs="Times"/>
                <w:b/>
                <w:smallCaps/>
                <w:sz w:val="24"/>
                <w:szCs w:val="24"/>
              </w:rPr>
            </w:pPr>
            <w:r>
              <w:rPr>
                <w:rFonts w:ascii="Times" w:eastAsia="Times" w:hAnsi="Times" w:cs="Times"/>
                <w:b/>
                <w:smallCaps/>
                <w:sz w:val="24"/>
                <w:szCs w:val="24"/>
              </w:rPr>
              <w:t>Click</w:t>
            </w:r>
          </w:p>
        </w:tc>
        <w:tc>
          <w:tcPr>
            <w:tcW w:w="5760" w:type="dxa"/>
          </w:tcPr>
          <w:p w:rsidR="009C2641" w:rsidRDefault="00A17D8B">
            <w:pPr>
              <w:jc w:val="left"/>
              <w:rPr>
                <w:rFonts w:ascii="Times" w:eastAsia="Times" w:hAnsi="Times" w:cs="Times"/>
                <w:b/>
                <w:smallCaps/>
                <w:sz w:val="24"/>
                <w:szCs w:val="24"/>
              </w:rPr>
            </w:pPr>
            <w:r>
              <w:rPr>
                <w:rFonts w:ascii="Times" w:eastAsia="Times" w:hAnsi="Times" w:cs="Times"/>
                <w:b/>
                <w:smallCaps/>
                <w:sz w:val="24"/>
                <w:szCs w:val="24"/>
              </w:rPr>
              <w:t>hiển thị trang thống kê hàng hóa</w:t>
            </w:r>
          </w:p>
        </w:tc>
      </w:tr>
      <w:tr w:rsidR="009C2641">
        <w:tc>
          <w:tcPr>
            <w:tcW w:w="618"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2</w:t>
            </w:r>
          </w:p>
        </w:tc>
        <w:tc>
          <w:tcPr>
            <w:tcW w:w="1628" w:type="dxa"/>
          </w:tcPr>
          <w:p w:rsidR="009C2641" w:rsidRDefault="009C2641">
            <w:pPr>
              <w:jc w:val="left"/>
              <w:rPr>
                <w:rFonts w:ascii="Times" w:eastAsia="Times" w:hAnsi="Times" w:cs="Times"/>
                <w:b/>
                <w:smallCaps/>
                <w:sz w:val="24"/>
                <w:szCs w:val="24"/>
              </w:rPr>
            </w:pPr>
          </w:p>
        </w:tc>
        <w:tc>
          <w:tcPr>
            <w:tcW w:w="1353" w:type="dxa"/>
          </w:tcPr>
          <w:p w:rsidR="009C2641" w:rsidRDefault="009C2641">
            <w:pPr>
              <w:jc w:val="left"/>
              <w:rPr>
                <w:rFonts w:ascii="Times" w:eastAsia="Times" w:hAnsi="Times" w:cs="Times"/>
                <w:b/>
                <w:smallCaps/>
                <w:sz w:val="24"/>
                <w:szCs w:val="24"/>
              </w:rPr>
            </w:pPr>
          </w:p>
        </w:tc>
        <w:tc>
          <w:tcPr>
            <w:tcW w:w="5760" w:type="dxa"/>
          </w:tcPr>
          <w:p w:rsidR="009C2641" w:rsidRDefault="009C2641">
            <w:pPr>
              <w:jc w:val="left"/>
              <w:rPr>
                <w:rFonts w:ascii="Times" w:eastAsia="Times" w:hAnsi="Times" w:cs="Times"/>
                <w:b/>
                <w:smallCaps/>
                <w:sz w:val="24"/>
                <w:szCs w:val="24"/>
              </w:rPr>
            </w:pPr>
          </w:p>
        </w:tc>
      </w:tr>
    </w:tbl>
    <w:p w:rsidR="009C2641" w:rsidRDefault="00335E26">
      <w:pPr>
        <w:pStyle w:val="Heading1"/>
        <w:numPr>
          <w:ilvl w:val="0"/>
          <w:numId w:val="9"/>
        </w:numPr>
      </w:pPr>
      <w:bookmarkStart w:id="46" w:name="_heading=h.3as4poj" w:colFirst="0" w:colLast="0"/>
      <w:bookmarkStart w:id="47" w:name="_Toc166421932"/>
      <w:bookmarkEnd w:id="46"/>
      <w:r>
        <w:t>Thực hiện dự án</w:t>
      </w:r>
      <w:bookmarkEnd w:id="47"/>
    </w:p>
    <w:p w:rsidR="009C2641" w:rsidRDefault="00335E26">
      <w:pPr>
        <w:pStyle w:val="Heading2"/>
        <w:numPr>
          <w:ilvl w:val="1"/>
          <w:numId w:val="9"/>
        </w:numPr>
      </w:pPr>
      <w:bookmarkStart w:id="48" w:name="_heading=h.1pxezwc" w:colFirst="0" w:colLast="0"/>
      <w:bookmarkStart w:id="49" w:name="_Toc166421933"/>
      <w:bookmarkEnd w:id="48"/>
      <w:r>
        <w:t>Tạo giao diện admin</w:t>
      </w:r>
      <w:bookmarkEnd w:id="49"/>
    </w:p>
    <w:p w:rsidR="009C2641" w:rsidRDefault="00335E26">
      <w:pPr>
        <w:numPr>
          <w:ilvl w:val="0"/>
          <w:numId w:val="10"/>
        </w:numPr>
        <w:pBdr>
          <w:top w:val="nil"/>
          <w:left w:val="nil"/>
          <w:bottom w:val="nil"/>
          <w:right w:val="nil"/>
          <w:between w:val="nil"/>
        </w:pBdr>
        <w:spacing w:after="0"/>
        <w:rPr>
          <w:i/>
          <w:color w:val="00B050"/>
        </w:rPr>
      </w:pPr>
      <w:r>
        <w:rPr>
          <w:i/>
          <w:color w:val="00B050"/>
        </w:rPr>
        <w:t>Mỗi của sổ chức năng cần làm rõ các mục sau đây:</w:t>
      </w:r>
    </w:p>
    <w:p w:rsidR="009C2641" w:rsidRDefault="00335E26">
      <w:pPr>
        <w:numPr>
          <w:ilvl w:val="1"/>
          <w:numId w:val="4"/>
        </w:numPr>
        <w:pBdr>
          <w:top w:val="nil"/>
          <w:left w:val="nil"/>
          <w:bottom w:val="nil"/>
          <w:right w:val="nil"/>
          <w:between w:val="nil"/>
        </w:pBdr>
        <w:spacing w:after="0"/>
        <w:rPr>
          <w:i/>
          <w:color w:val="00B050"/>
        </w:rPr>
      </w:pPr>
      <w:r>
        <w:rPr>
          <w:i/>
          <w:color w:val="00B050"/>
        </w:rPr>
        <w:t>Hình giao diện của cửa sổ chức năng</w:t>
      </w:r>
    </w:p>
    <w:p w:rsidR="009C2641" w:rsidRDefault="00335E26">
      <w:pPr>
        <w:numPr>
          <w:ilvl w:val="1"/>
          <w:numId w:val="4"/>
        </w:numPr>
        <w:pBdr>
          <w:top w:val="nil"/>
          <w:left w:val="nil"/>
          <w:bottom w:val="nil"/>
          <w:right w:val="nil"/>
          <w:between w:val="nil"/>
        </w:pBdr>
        <w:rPr>
          <w:i/>
          <w:color w:val="00B050"/>
        </w:rPr>
      </w:pPr>
      <w:r>
        <w:rPr>
          <w:i/>
          <w:color w:val="00B050"/>
        </w:rPr>
        <w:t>Bảng mô tả các điều khiển (control) và tên của chúng</w:t>
      </w:r>
    </w:p>
    <w:p w:rsidR="009C2641" w:rsidRDefault="00335E26">
      <w:pPr>
        <w:pStyle w:val="Heading3"/>
        <w:numPr>
          <w:ilvl w:val="2"/>
          <w:numId w:val="9"/>
        </w:numPr>
      </w:pPr>
      <w:bookmarkStart w:id="50" w:name="_Toc166421934"/>
      <w:r>
        <w:t>Quản lý loại hàng</w:t>
      </w:r>
      <w:bookmarkEnd w:id="50"/>
    </w:p>
    <w:p w:rsidR="00A17D8B" w:rsidRDefault="00A17D8B">
      <w:pPr>
        <w:rPr>
          <w:noProof/>
        </w:rPr>
      </w:pPr>
      <w:r>
        <w:rPr>
          <w:b/>
          <w:smallCaps/>
        </w:rPr>
        <w:t xml:space="preserve">Giao </w:t>
      </w:r>
      <w:r w:rsidR="00335E26">
        <w:rPr>
          <w:b/>
          <w:smallCaps/>
        </w:rPr>
        <w:t>diện</w:t>
      </w:r>
    </w:p>
    <w:p w:rsidR="009C2641" w:rsidRDefault="006949F6">
      <w:pPr>
        <w:rPr>
          <w:b/>
          <w:smallCaps/>
        </w:rPr>
      </w:pPr>
      <w:r w:rsidRPr="006949F6">
        <w:rPr>
          <w:b/>
          <w:smallCaps/>
          <w:noProof/>
        </w:rPr>
        <w:drawing>
          <wp:inline distT="0" distB="0" distL="0" distR="0" wp14:anchorId="644FF53D" wp14:editId="2B4F4FBA">
            <wp:extent cx="5943600" cy="22085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08530"/>
                    </a:xfrm>
                    <a:prstGeom prst="rect">
                      <a:avLst/>
                    </a:prstGeom>
                  </pic:spPr>
                </pic:pic>
              </a:graphicData>
            </a:graphic>
          </wp:inline>
        </w:drawing>
      </w:r>
    </w:p>
    <w:p w:rsidR="009C2641" w:rsidRDefault="00335E26">
      <w:pPr>
        <w:pStyle w:val="Heading4"/>
        <w:numPr>
          <w:ilvl w:val="3"/>
          <w:numId w:val="9"/>
        </w:numPr>
      </w:pPr>
      <w:r>
        <w:t>Thêm mới</w:t>
      </w:r>
    </w:p>
    <w:p w:rsidR="009C2641" w:rsidRDefault="00335E26">
      <w:pPr>
        <w:rPr>
          <w:b/>
          <w:smallCaps/>
        </w:rPr>
      </w:pPr>
      <w:r>
        <w:rPr>
          <w:b/>
          <w:smallCaps/>
        </w:rPr>
        <w:t>Giao diện</w:t>
      </w:r>
    </w:p>
    <w:p w:rsidR="009C2641" w:rsidRDefault="006949F6">
      <w:pPr>
        <w:rPr>
          <w:b/>
          <w:smallCaps/>
        </w:rPr>
      </w:pPr>
      <w:r>
        <w:rPr>
          <w:noProof/>
        </w:rPr>
        <w:lastRenderedPageBreak/>
        <w:drawing>
          <wp:inline distT="0" distB="0" distL="0" distR="0" wp14:anchorId="4DA5817F" wp14:editId="23C59B84">
            <wp:extent cx="5943600" cy="18973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97380"/>
                    </a:xfrm>
                    <a:prstGeom prst="rect">
                      <a:avLst/>
                    </a:prstGeom>
                  </pic:spPr>
                </pic:pic>
              </a:graphicData>
            </a:graphic>
          </wp:inline>
        </w:drawing>
      </w:r>
    </w:p>
    <w:p w:rsidR="009C2641" w:rsidRDefault="00335E26">
      <w:pPr>
        <w:rPr>
          <w:b/>
          <w:smallCaps/>
        </w:rPr>
      </w:pPr>
      <w:r>
        <w:rPr>
          <w:b/>
          <w:smallCaps/>
        </w:rPr>
        <w:t>Đặt tên các điều khiển</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1790"/>
        <w:gridCol w:w="1887"/>
        <w:gridCol w:w="4897"/>
      </w:tblGrid>
      <w:tr w:rsidR="009C2641">
        <w:tc>
          <w:tcPr>
            <w:tcW w:w="776" w:type="dxa"/>
            <w:shd w:val="clear" w:color="auto" w:fill="F2F2F2"/>
          </w:tcPr>
          <w:p w:rsidR="009C2641" w:rsidRDefault="00335E26">
            <w:pPr>
              <w:jc w:val="center"/>
              <w:rPr>
                <w:b/>
                <w:smallCaps/>
                <w:sz w:val="24"/>
                <w:szCs w:val="24"/>
              </w:rPr>
            </w:pPr>
            <w:r>
              <w:rPr>
                <w:b/>
                <w:smallCaps/>
                <w:sz w:val="24"/>
                <w:szCs w:val="24"/>
              </w:rPr>
              <w:t>TT</w:t>
            </w:r>
          </w:p>
        </w:tc>
        <w:tc>
          <w:tcPr>
            <w:tcW w:w="1790" w:type="dxa"/>
            <w:shd w:val="clear" w:color="auto" w:fill="F2F2F2"/>
          </w:tcPr>
          <w:p w:rsidR="009C2641" w:rsidRDefault="00335E26">
            <w:pPr>
              <w:rPr>
                <w:b/>
                <w:smallCaps/>
                <w:sz w:val="24"/>
                <w:szCs w:val="24"/>
              </w:rPr>
            </w:pPr>
            <w:r>
              <w:rPr>
                <w:b/>
                <w:smallCaps/>
                <w:sz w:val="24"/>
                <w:szCs w:val="24"/>
              </w:rPr>
              <w:t>Điều khiển</w:t>
            </w:r>
          </w:p>
        </w:tc>
        <w:tc>
          <w:tcPr>
            <w:tcW w:w="1887" w:type="dxa"/>
            <w:shd w:val="clear" w:color="auto" w:fill="F2F2F2"/>
          </w:tcPr>
          <w:p w:rsidR="009C2641" w:rsidRDefault="00335E26">
            <w:pPr>
              <w:rPr>
                <w:b/>
                <w:smallCaps/>
                <w:sz w:val="24"/>
                <w:szCs w:val="24"/>
              </w:rPr>
            </w:pPr>
            <w:r>
              <w:rPr>
                <w:b/>
                <w:smallCaps/>
                <w:sz w:val="24"/>
                <w:szCs w:val="24"/>
              </w:rPr>
              <w:t>Tên</w:t>
            </w:r>
          </w:p>
        </w:tc>
        <w:tc>
          <w:tcPr>
            <w:tcW w:w="4897" w:type="dxa"/>
            <w:shd w:val="clear" w:color="auto" w:fill="F2F2F2"/>
          </w:tcPr>
          <w:p w:rsidR="009C2641" w:rsidRDefault="00335E26">
            <w:pPr>
              <w:rPr>
                <w:b/>
                <w:smallCaps/>
                <w:sz w:val="24"/>
                <w:szCs w:val="24"/>
              </w:rPr>
            </w:pPr>
            <w:r>
              <w:rPr>
                <w:b/>
                <w:smallCaps/>
                <w:sz w:val="24"/>
                <w:szCs w:val="24"/>
              </w:rPr>
              <w:t>Giá trị</w:t>
            </w:r>
          </w:p>
        </w:tc>
      </w:tr>
      <w:tr w:rsidR="009C2641">
        <w:tc>
          <w:tcPr>
            <w:tcW w:w="776" w:type="dxa"/>
          </w:tcPr>
          <w:p w:rsidR="009C2641" w:rsidRDefault="00335E26">
            <w:pPr>
              <w:jc w:val="center"/>
              <w:rPr>
                <w:sz w:val="24"/>
                <w:szCs w:val="24"/>
              </w:rPr>
            </w:pPr>
            <w:r>
              <w:rPr>
                <w:sz w:val="24"/>
                <w:szCs w:val="24"/>
              </w:rPr>
              <w:t>1</w:t>
            </w:r>
          </w:p>
        </w:tc>
        <w:tc>
          <w:tcPr>
            <w:tcW w:w="1790" w:type="dxa"/>
          </w:tcPr>
          <w:p w:rsidR="009C2641" w:rsidRDefault="00335E26">
            <w:pPr>
              <w:rPr>
                <w:sz w:val="24"/>
                <w:szCs w:val="24"/>
              </w:rPr>
            </w:pPr>
            <w:r>
              <w:rPr>
                <w:sz w:val="24"/>
                <w:szCs w:val="24"/>
              </w:rPr>
              <w:t>Thêm mới</w:t>
            </w:r>
          </w:p>
        </w:tc>
        <w:tc>
          <w:tcPr>
            <w:tcW w:w="1887" w:type="dxa"/>
          </w:tcPr>
          <w:p w:rsidR="009C2641" w:rsidRDefault="00A17D8B">
            <w:pPr>
              <w:rPr>
                <w:sz w:val="24"/>
                <w:szCs w:val="24"/>
              </w:rPr>
            </w:pPr>
            <w:r>
              <w:rPr>
                <w:sz w:val="24"/>
                <w:szCs w:val="24"/>
              </w:rPr>
              <w:t>themmoi</w:t>
            </w:r>
          </w:p>
        </w:tc>
        <w:tc>
          <w:tcPr>
            <w:tcW w:w="4897" w:type="dxa"/>
          </w:tcPr>
          <w:p w:rsidR="009C2641" w:rsidRDefault="00335E26">
            <w:pPr>
              <w:rPr>
                <w:sz w:val="24"/>
                <w:szCs w:val="24"/>
              </w:rPr>
            </w:pPr>
            <w:r>
              <w:rPr>
                <w:sz w:val="24"/>
                <w:szCs w:val="24"/>
              </w:rPr>
              <w:t>Thêm dữ liệu vào database</w:t>
            </w:r>
          </w:p>
        </w:tc>
      </w:tr>
      <w:tr w:rsidR="009C2641">
        <w:tc>
          <w:tcPr>
            <w:tcW w:w="776" w:type="dxa"/>
          </w:tcPr>
          <w:p w:rsidR="009C2641" w:rsidRDefault="00335E26">
            <w:pPr>
              <w:jc w:val="center"/>
              <w:rPr>
                <w:sz w:val="24"/>
                <w:szCs w:val="24"/>
              </w:rPr>
            </w:pPr>
            <w:r>
              <w:rPr>
                <w:sz w:val="24"/>
                <w:szCs w:val="24"/>
              </w:rPr>
              <w:t>2</w:t>
            </w:r>
          </w:p>
        </w:tc>
        <w:tc>
          <w:tcPr>
            <w:tcW w:w="1790" w:type="dxa"/>
          </w:tcPr>
          <w:p w:rsidR="009C2641" w:rsidRDefault="00335E26">
            <w:pPr>
              <w:rPr>
                <w:sz w:val="24"/>
                <w:szCs w:val="24"/>
              </w:rPr>
            </w:pPr>
            <w:r>
              <w:rPr>
                <w:sz w:val="24"/>
                <w:szCs w:val="24"/>
              </w:rPr>
              <w:t>Nhập lại</w:t>
            </w:r>
          </w:p>
        </w:tc>
        <w:tc>
          <w:tcPr>
            <w:tcW w:w="1887" w:type="dxa"/>
          </w:tcPr>
          <w:p w:rsidR="009C2641" w:rsidRDefault="00A17D8B">
            <w:pPr>
              <w:rPr>
                <w:sz w:val="24"/>
                <w:szCs w:val="24"/>
              </w:rPr>
            </w:pPr>
            <w:r>
              <w:rPr>
                <w:sz w:val="24"/>
                <w:szCs w:val="24"/>
              </w:rPr>
              <w:t>nhaplai</w:t>
            </w:r>
          </w:p>
        </w:tc>
        <w:tc>
          <w:tcPr>
            <w:tcW w:w="4897" w:type="dxa"/>
          </w:tcPr>
          <w:p w:rsidR="009C2641" w:rsidRDefault="00335E26">
            <w:pPr>
              <w:rPr>
                <w:sz w:val="24"/>
                <w:szCs w:val="24"/>
              </w:rPr>
            </w:pPr>
            <w:r>
              <w:rPr>
                <w:sz w:val="24"/>
                <w:szCs w:val="24"/>
              </w:rPr>
              <w:t>Xóa trống dữ liệu trên form</w:t>
            </w:r>
          </w:p>
        </w:tc>
      </w:tr>
      <w:tr w:rsidR="009C2641">
        <w:tc>
          <w:tcPr>
            <w:tcW w:w="776" w:type="dxa"/>
          </w:tcPr>
          <w:p w:rsidR="009C2641" w:rsidRDefault="00335E26">
            <w:pPr>
              <w:jc w:val="center"/>
              <w:rPr>
                <w:sz w:val="24"/>
                <w:szCs w:val="24"/>
              </w:rPr>
            </w:pPr>
            <w:r>
              <w:rPr>
                <w:sz w:val="24"/>
                <w:szCs w:val="24"/>
              </w:rPr>
              <w:t>3</w:t>
            </w:r>
          </w:p>
        </w:tc>
        <w:tc>
          <w:tcPr>
            <w:tcW w:w="1790" w:type="dxa"/>
          </w:tcPr>
          <w:p w:rsidR="009C2641" w:rsidRDefault="00335E26">
            <w:pPr>
              <w:rPr>
                <w:sz w:val="24"/>
                <w:szCs w:val="24"/>
              </w:rPr>
            </w:pPr>
            <w:r>
              <w:rPr>
                <w:sz w:val="24"/>
                <w:szCs w:val="24"/>
              </w:rPr>
              <w:t>Danh sách</w:t>
            </w:r>
          </w:p>
        </w:tc>
        <w:tc>
          <w:tcPr>
            <w:tcW w:w="1887" w:type="dxa"/>
          </w:tcPr>
          <w:p w:rsidR="009C2641" w:rsidRDefault="00335E26">
            <w:pPr>
              <w:rPr>
                <w:sz w:val="24"/>
                <w:szCs w:val="24"/>
              </w:rPr>
            </w:pPr>
            <w:r>
              <w:rPr>
                <w:sz w:val="24"/>
                <w:szCs w:val="24"/>
              </w:rPr>
              <w:t>btn_list</w:t>
            </w:r>
          </w:p>
        </w:tc>
        <w:tc>
          <w:tcPr>
            <w:tcW w:w="4897" w:type="dxa"/>
          </w:tcPr>
          <w:p w:rsidR="009C2641" w:rsidRDefault="00335E26">
            <w:pPr>
              <w:rPr>
                <w:sz w:val="24"/>
                <w:szCs w:val="24"/>
              </w:rPr>
            </w:pPr>
            <w:r>
              <w:rPr>
                <w:sz w:val="24"/>
                <w:szCs w:val="24"/>
              </w:rPr>
              <w:t>Hiển thị danh sách loại sản phẩm</w:t>
            </w:r>
          </w:p>
        </w:tc>
      </w:tr>
    </w:tbl>
    <w:p w:rsidR="009C2641" w:rsidRDefault="00335E26">
      <w:pPr>
        <w:pStyle w:val="Heading4"/>
        <w:numPr>
          <w:ilvl w:val="3"/>
          <w:numId w:val="9"/>
        </w:numPr>
      </w:pPr>
      <w:r>
        <w:t>Danh sách</w:t>
      </w:r>
    </w:p>
    <w:p w:rsidR="009C2641" w:rsidRDefault="00335E26">
      <w:pPr>
        <w:rPr>
          <w:b/>
          <w:smallCaps/>
        </w:rPr>
      </w:pPr>
      <w:r>
        <w:rPr>
          <w:b/>
          <w:smallCaps/>
        </w:rPr>
        <w:t>Giao diện</w:t>
      </w:r>
    </w:p>
    <w:p w:rsidR="00A17D8B" w:rsidRDefault="00A17D8B">
      <w:pPr>
        <w:rPr>
          <w:b/>
          <w:smallCaps/>
        </w:rPr>
      </w:pPr>
      <w:r w:rsidRPr="00A17D8B">
        <w:rPr>
          <w:b/>
          <w:smallCaps/>
          <w:noProof/>
        </w:rPr>
        <w:drawing>
          <wp:inline distT="0" distB="0" distL="0" distR="0" wp14:anchorId="24D6771D" wp14:editId="0954674F">
            <wp:extent cx="5943600" cy="30041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04185"/>
                    </a:xfrm>
                    <a:prstGeom prst="rect">
                      <a:avLst/>
                    </a:prstGeom>
                  </pic:spPr>
                </pic:pic>
              </a:graphicData>
            </a:graphic>
          </wp:inline>
        </w:drawing>
      </w:r>
    </w:p>
    <w:p w:rsidR="009C2641" w:rsidRDefault="00335E26">
      <w:pPr>
        <w:rPr>
          <w:b/>
          <w:smallCaps/>
        </w:rPr>
      </w:pPr>
      <w:r>
        <w:rPr>
          <w:b/>
          <w:smallCaps/>
        </w:rPr>
        <w:t>Đặt tên các điều khiển</w:t>
      </w:r>
    </w:p>
    <w:tbl>
      <w:tblPr>
        <w:tblStyle w:val="af0"/>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2716"/>
        <w:gridCol w:w="2141"/>
        <w:gridCol w:w="4897"/>
      </w:tblGrid>
      <w:tr w:rsidR="009C2641" w:rsidTr="002B04AF">
        <w:tc>
          <w:tcPr>
            <w:tcW w:w="776" w:type="dxa"/>
            <w:shd w:val="clear" w:color="auto" w:fill="F2F2F2"/>
          </w:tcPr>
          <w:p w:rsidR="009C2641" w:rsidRDefault="00335E26">
            <w:pPr>
              <w:jc w:val="center"/>
              <w:rPr>
                <w:b/>
                <w:smallCaps/>
                <w:sz w:val="24"/>
                <w:szCs w:val="24"/>
              </w:rPr>
            </w:pPr>
            <w:r>
              <w:rPr>
                <w:b/>
                <w:smallCaps/>
                <w:sz w:val="24"/>
                <w:szCs w:val="24"/>
              </w:rPr>
              <w:t>TT</w:t>
            </w:r>
          </w:p>
        </w:tc>
        <w:tc>
          <w:tcPr>
            <w:tcW w:w="2716" w:type="dxa"/>
            <w:shd w:val="clear" w:color="auto" w:fill="F2F2F2"/>
          </w:tcPr>
          <w:p w:rsidR="009C2641" w:rsidRDefault="00335E26">
            <w:pPr>
              <w:rPr>
                <w:b/>
                <w:smallCaps/>
                <w:sz w:val="24"/>
                <w:szCs w:val="24"/>
              </w:rPr>
            </w:pPr>
            <w:r>
              <w:rPr>
                <w:b/>
                <w:smallCaps/>
                <w:sz w:val="24"/>
                <w:szCs w:val="24"/>
              </w:rPr>
              <w:t>Điều khiển</w:t>
            </w:r>
          </w:p>
        </w:tc>
        <w:tc>
          <w:tcPr>
            <w:tcW w:w="2141" w:type="dxa"/>
            <w:shd w:val="clear" w:color="auto" w:fill="F2F2F2"/>
          </w:tcPr>
          <w:p w:rsidR="009C2641" w:rsidRDefault="00335E26">
            <w:pPr>
              <w:rPr>
                <w:b/>
                <w:smallCaps/>
                <w:sz w:val="24"/>
                <w:szCs w:val="24"/>
              </w:rPr>
            </w:pPr>
            <w:r>
              <w:rPr>
                <w:b/>
                <w:smallCaps/>
                <w:sz w:val="24"/>
                <w:szCs w:val="24"/>
              </w:rPr>
              <w:t>Tên</w:t>
            </w:r>
          </w:p>
        </w:tc>
        <w:tc>
          <w:tcPr>
            <w:tcW w:w="4897" w:type="dxa"/>
            <w:shd w:val="clear" w:color="auto" w:fill="F2F2F2"/>
          </w:tcPr>
          <w:p w:rsidR="009C2641" w:rsidRDefault="00335E26">
            <w:pPr>
              <w:rPr>
                <w:b/>
                <w:smallCaps/>
                <w:sz w:val="24"/>
                <w:szCs w:val="24"/>
              </w:rPr>
            </w:pPr>
            <w:r>
              <w:rPr>
                <w:b/>
                <w:smallCaps/>
                <w:sz w:val="24"/>
                <w:szCs w:val="24"/>
              </w:rPr>
              <w:t>Giá trị</w:t>
            </w:r>
          </w:p>
        </w:tc>
      </w:tr>
      <w:tr w:rsidR="009C2641" w:rsidTr="002B04AF">
        <w:tc>
          <w:tcPr>
            <w:tcW w:w="776" w:type="dxa"/>
          </w:tcPr>
          <w:p w:rsidR="009C2641" w:rsidRDefault="00335E26" w:rsidP="002B04AF">
            <w:pPr>
              <w:pStyle w:val="NoSpacing"/>
            </w:pPr>
            <w:r>
              <w:t>1</w:t>
            </w:r>
          </w:p>
        </w:tc>
        <w:tc>
          <w:tcPr>
            <w:tcW w:w="2716" w:type="dxa"/>
          </w:tcPr>
          <w:p w:rsidR="009C2641" w:rsidRDefault="002B04AF" w:rsidP="002B04AF">
            <w:pPr>
              <w:pStyle w:val="NoSpacing"/>
            </w:pPr>
            <w:r>
              <w:t>chọn tất cả</w:t>
            </w:r>
          </w:p>
        </w:tc>
        <w:tc>
          <w:tcPr>
            <w:tcW w:w="2141" w:type="dxa"/>
          </w:tcPr>
          <w:p w:rsidR="009C2641" w:rsidRPr="002B04AF" w:rsidRDefault="002B04AF" w:rsidP="002B04AF">
            <w:pPr>
              <w:pStyle w:val="NoSpacing"/>
            </w:pPr>
            <w:r>
              <w:t>btn_all</w:t>
            </w:r>
          </w:p>
        </w:tc>
        <w:tc>
          <w:tcPr>
            <w:tcW w:w="4897" w:type="dxa"/>
          </w:tcPr>
          <w:p w:rsidR="009C2641" w:rsidRDefault="002B04AF" w:rsidP="002B04AF">
            <w:pPr>
              <w:pStyle w:val="NoSpacing"/>
            </w:pPr>
            <w:r>
              <w:t>Chọn tất cả giá trị</w:t>
            </w:r>
          </w:p>
        </w:tc>
      </w:tr>
      <w:tr w:rsidR="009C2641" w:rsidTr="002B04AF">
        <w:tc>
          <w:tcPr>
            <w:tcW w:w="776" w:type="dxa"/>
          </w:tcPr>
          <w:p w:rsidR="009C2641" w:rsidRDefault="002B04AF" w:rsidP="002B04AF">
            <w:pPr>
              <w:pStyle w:val="NoSpacing"/>
            </w:pPr>
            <w:r>
              <w:t>2</w:t>
            </w:r>
          </w:p>
        </w:tc>
        <w:tc>
          <w:tcPr>
            <w:tcW w:w="2716" w:type="dxa"/>
          </w:tcPr>
          <w:p w:rsidR="009C2641" w:rsidRDefault="002B04AF" w:rsidP="002B04AF">
            <w:pPr>
              <w:pStyle w:val="NoSpacing"/>
            </w:pPr>
            <w:r>
              <w:t>Bỏ chọn tất cả</w:t>
            </w:r>
          </w:p>
        </w:tc>
        <w:tc>
          <w:tcPr>
            <w:tcW w:w="2141" w:type="dxa"/>
          </w:tcPr>
          <w:p w:rsidR="009C2641" w:rsidRDefault="002B04AF" w:rsidP="002B04AF">
            <w:pPr>
              <w:pStyle w:val="NoSpacing"/>
            </w:pPr>
            <w:r>
              <w:t>btn_remove_all</w:t>
            </w:r>
          </w:p>
        </w:tc>
        <w:tc>
          <w:tcPr>
            <w:tcW w:w="4897" w:type="dxa"/>
          </w:tcPr>
          <w:p w:rsidR="009C2641" w:rsidRDefault="002B04AF" w:rsidP="002B04AF">
            <w:pPr>
              <w:pStyle w:val="NoSpacing"/>
            </w:pPr>
            <w:r>
              <w:t>Bỏ chọn tất cả giá trị</w:t>
            </w:r>
          </w:p>
        </w:tc>
      </w:tr>
      <w:tr w:rsidR="002B04AF" w:rsidTr="002B04AF">
        <w:tc>
          <w:tcPr>
            <w:tcW w:w="776" w:type="dxa"/>
          </w:tcPr>
          <w:p w:rsidR="002B04AF" w:rsidRDefault="002B04AF" w:rsidP="002B04AF">
            <w:pPr>
              <w:pStyle w:val="NoSpacing"/>
            </w:pPr>
            <w:r>
              <w:t>3</w:t>
            </w:r>
          </w:p>
        </w:tc>
        <w:tc>
          <w:tcPr>
            <w:tcW w:w="2716" w:type="dxa"/>
          </w:tcPr>
          <w:p w:rsidR="002B04AF" w:rsidRDefault="002B04AF" w:rsidP="002B04AF">
            <w:pPr>
              <w:pStyle w:val="NoSpacing"/>
            </w:pPr>
            <w:r>
              <w:t>Xóa các mục đã chọn</w:t>
            </w:r>
          </w:p>
        </w:tc>
        <w:tc>
          <w:tcPr>
            <w:tcW w:w="2141" w:type="dxa"/>
          </w:tcPr>
          <w:p w:rsidR="002B04AF" w:rsidRDefault="002B04AF" w:rsidP="002B04AF">
            <w:pPr>
              <w:pStyle w:val="NoSpacing"/>
            </w:pPr>
            <w:r>
              <w:t>btn_delete_all</w:t>
            </w:r>
          </w:p>
        </w:tc>
        <w:tc>
          <w:tcPr>
            <w:tcW w:w="4897" w:type="dxa"/>
          </w:tcPr>
          <w:p w:rsidR="002B04AF" w:rsidRDefault="002B04AF" w:rsidP="002B04AF">
            <w:pPr>
              <w:pStyle w:val="NoSpacing"/>
            </w:pPr>
            <w:r>
              <w:t>Xóa các mục đã chọn</w:t>
            </w:r>
          </w:p>
        </w:tc>
      </w:tr>
    </w:tbl>
    <w:p w:rsidR="009C2641" w:rsidRDefault="00335E26">
      <w:pPr>
        <w:pStyle w:val="Heading4"/>
        <w:numPr>
          <w:ilvl w:val="3"/>
          <w:numId w:val="9"/>
        </w:numPr>
      </w:pPr>
      <w:r>
        <w:lastRenderedPageBreak/>
        <w:t>Cập nhật</w:t>
      </w:r>
    </w:p>
    <w:p w:rsidR="009C2641" w:rsidRDefault="00335E26">
      <w:pPr>
        <w:rPr>
          <w:b/>
          <w:smallCaps/>
        </w:rPr>
      </w:pPr>
      <w:r>
        <w:rPr>
          <w:b/>
          <w:smallCaps/>
        </w:rPr>
        <w:t>Giao diện</w:t>
      </w:r>
    </w:p>
    <w:p w:rsidR="002B04AF" w:rsidRDefault="002B04AF">
      <w:pPr>
        <w:rPr>
          <w:b/>
          <w:smallCaps/>
        </w:rPr>
      </w:pPr>
      <w:r w:rsidRPr="002B04AF">
        <w:rPr>
          <w:b/>
          <w:smallCaps/>
          <w:noProof/>
        </w:rPr>
        <w:drawing>
          <wp:inline distT="0" distB="0" distL="0" distR="0" wp14:anchorId="59767ADC" wp14:editId="438C15B0">
            <wp:extent cx="5943600" cy="18992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99285"/>
                    </a:xfrm>
                    <a:prstGeom prst="rect">
                      <a:avLst/>
                    </a:prstGeom>
                  </pic:spPr>
                </pic:pic>
              </a:graphicData>
            </a:graphic>
          </wp:inline>
        </w:drawing>
      </w:r>
    </w:p>
    <w:p w:rsidR="009C2641" w:rsidRDefault="00335E26">
      <w:pPr>
        <w:rPr>
          <w:b/>
          <w:smallCaps/>
        </w:rPr>
      </w:pPr>
      <w:r>
        <w:rPr>
          <w:b/>
          <w:smallCaps/>
        </w:rPr>
        <w:t>Đặt tên các điều khiển</w:t>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1790"/>
        <w:gridCol w:w="1887"/>
        <w:gridCol w:w="4897"/>
      </w:tblGrid>
      <w:tr w:rsidR="009C2641">
        <w:tc>
          <w:tcPr>
            <w:tcW w:w="776" w:type="dxa"/>
            <w:shd w:val="clear" w:color="auto" w:fill="F2F2F2"/>
          </w:tcPr>
          <w:p w:rsidR="009C2641" w:rsidRDefault="00335E26">
            <w:pPr>
              <w:jc w:val="center"/>
              <w:rPr>
                <w:b/>
                <w:smallCaps/>
                <w:sz w:val="24"/>
                <w:szCs w:val="24"/>
              </w:rPr>
            </w:pPr>
            <w:r>
              <w:rPr>
                <w:b/>
                <w:smallCaps/>
                <w:sz w:val="24"/>
                <w:szCs w:val="24"/>
              </w:rPr>
              <w:t>TT</w:t>
            </w:r>
          </w:p>
        </w:tc>
        <w:tc>
          <w:tcPr>
            <w:tcW w:w="1790" w:type="dxa"/>
            <w:shd w:val="clear" w:color="auto" w:fill="F2F2F2"/>
          </w:tcPr>
          <w:p w:rsidR="009C2641" w:rsidRDefault="00335E26">
            <w:pPr>
              <w:rPr>
                <w:b/>
                <w:smallCaps/>
                <w:sz w:val="24"/>
                <w:szCs w:val="24"/>
              </w:rPr>
            </w:pPr>
            <w:r>
              <w:rPr>
                <w:b/>
                <w:smallCaps/>
                <w:sz w:val="24"/>
                <w:szCs w:val="24"/>
              </w:rPr>
              <w:t>Điều khiển</w:t>
            </w:r>
          </w:p>
        </w:tc>
        <w:tc>
          <w:tcPr>
            <w:tcW w:w="1887" w:type="dxa"/>
            <w:shd w:val="clear" w:color="auto" w:fill="F2F2F2"/>
          </w:tcPr>
          <w:p w:rsidR="009C2641" w:rsidRDefault="00335E26">
            <w:pPr>
              <w:rPr>
                <w:b/>
                <w:smallCaps/>
                <w:sz w:val="24"/>
                <w:szCs w:val="24"/>
              </w:rPr>
            </w:pPr>
            <w:r>
              <w:rPr>
                <w:b/>
                <w:smallCaps/>
                <w:sz w:val="24"/>
                <w:szCs w:val="24"/>
              </w:rPr>
              <w:t>Tên</w:t>
            </w:r>
          </w:p>
        </w:tc>
        <w:tc>
          <w:tcPr>
            <w:tcW w:w="4897" w:type="dxa"/>
            <w:shd w:val="clear" w:color="auto" w:fill="F2F2F2"/>
          </w:tcPr>
          <w:p w:rsidR="009C2641" w:rsidRDefault="00335E26">
            <w:pPr>
              <w:rPr>
                <w:b/>
                <w:smallCaps/>
                <w:sz w:val="24"/>
                <w:szCs w:val="24"/>
              </w:rPr>
            </w:pPr>
            <w:r>
              <w:rPr>
                <w:b/>
                <w:smallCaps/>
                <w:sz w:val="24"/>
                <w:szCs w:val="24"/>
              </w:rPr>
              <w:t>Giá trị</w:t>
            </w:r>
          </w:p>
        </w:tc>
      </w:tr>
      <w:tr w:rsidR="009C2641">
        <w:tc>
          <w:tcPr>
            <w:tcW w:w="776" w:type="dxa"/>
          </w:tcPr>
          <w:p w:rsidR="009C2641" w:rsidRDefault="00335E26">
            <w:pPr>
              <w:jc w:val="center"/>
              <w:rPr>
                <w:smallCaps/>
                <w:sz w:val="24"/>
                <w:szCs w:val="24"/>
              </w:rPr>
            </w:pPr>
            <w:r>
              <w:rPr>
                <w:smallCaps/>
                <w:sz w:val="24"/>
                <w:szCs w:val="24"/>
              </w:rPr>
              <w:t>1</w:t>
            </w:r>
          </w:p>
        </w:tc>
        <w:tc>
          <w:tcPr>
            <w:tcW w:w="1790" w:type="dxa"/>
          </w:tcPr>
          <w:p w:rsidR="009C2641" w:rsidRDefault="002B04AF">
            <w:pPr>
              <w:rPr>
                <w:smallCaps/>
                <w:sz w:val="24"/>
                <w:szCs w:val="24"/>
              </w:rPr>
            </w:pPr>
            <w:r>
              <w:rPr>
                <w:smallCaps/>
                <w:sz w:val="24"/>
                <w:szCs w:val="24"/>
              </w:rPr>
              <w:t>cập nhật</w:t>
            </w:r>
          </w:p>
        </w:tc>
        <w:tc>
          <w:tcPr>
            <w:tcW w:w="1887" w:type="dxa"/>
          </w:tcPr>
          <w:p w:rsidR="009C2641" w:rsidRDefault="002B04AF" w:rsidP="002B04AF">
            <w:pPr>
              <w:pStyle w:val="NoSpacing"/>
            </w:pPr>
            <w:r>
              <w:t>capnhat</w:t>
            </w:r>
          </w:p>
        </w:tc>
        <w:tc>
          <w:tcPr>
            <w:tcW w:w="4897" w:type="dxa"/>
          </w:tcPr>
          <w:p w:rsidR="009C2641" w:rsidRDefault="002B04AF">
            <w:pPr>
              <w:rPr>
                <w:smallCaps/>
                <w:sz w:val="24"/>
                <w:szCs w:val="24"/>
              </w:rPr>
            </w:pPr>
            <w:r>
              <w:rPr>
                <w:smallCaps/>
                <w:sz w:val="24"/>
                <w:szCs w:val="24"/>
              </w:rPr>
              <w:t>Cập nhật những giá trị thay đổi</w:t>
            </w:r>
          </w:p>
        </w:tc>
      </w:tr>
      <w:tr w:rsidR="009C2641">
        <w:tc>
          <w:tcPr>
            <w:tcW w:w="776" w:type="dxa"/>
          </w:tcPr>
          <w:p w:rsidR="009C2641" w:rsidRDefault="002B04AF">
            <w:pPr>
              <w:jc w:val="center"/>
              <w:rPr>
                <w:smallCaps/>
                <w:sz w:val="24"/>
                <w:szCs w:val="24"/>
              </w:rPr>
            </w:pPr>
            <w:r>
              <w:rPr>
                <w:smallCaps/>
                <w:sz w:val="24"/>
                <w:szCs w:val="24"/>
              </w:rPr>
              <w:t>2</w:t>
            </w:r>
          </w:p>
        </w:tc>
        <w:tc>
          <w:tcPr>
            <w:tcW w:w="1790" w:type="dxa"/>
          </w:tcPr>
          <w:p w:rsidR="009C2641" w:rsidRDefault="002B04AF">
            <w:pPr>
              <w:rPr>
                <w:smallCaps/>
                <w:sz w:val="24"/>
                <w:szCs w:val="24"/>
              </w:rPr>
            </w:pPr>
            <w:r>
              <w:rPr>
                <w:smallCaps/>
                <w:sz w:val="24"/>
                <w:szCs w:val="24"/>
              </w:rPr>
              <w:t>Nhập lại</w:t>
            </w:r>
          </w:p>
        </w:tc>
        <w:tc>
          <w:tcPr>
            <w:tcW w:w="1887" w:type="dxa"/>
          </w:tcPr>
          <w:p w:rsidR="009C2641" w:rsidRDefault="002B04AF" w:rsidP="002B04AF">
            <w:pPr>
              <w:pStyle w:val="NoSpacing"/>
            </w:pPr>
            <w:r>
              <w:t>nhaplai</w:t>
            </w:r>
          </w:p>
        </w:tc>
        <w:tc>
          <w:tcPr>
            <w:tcW w:w="4897" w:type="dxa"/>
          </w:tcPr>
          <w:p w:rsidR="009C2641" w:rsidRDefault="002B04AF">
            <w:pPr>
              <w:rPr>
                <w:smallCaps/>
                <w:sz w:val="24"/>
                <w:szCs w:val="24"/>
              </w:rPr>
            </w:pPr>
            <w:r>
              <w:rPr>
                <w:smallCaps/>
                <w:sz w:val="24"/>
                <w:szCs w:val="24"/>
              </w:rPr>
              <w:t>Nhập lại thông tin</w:t>
            </w:r>
          </w:p>
        </w:tc>
      </w:tr>
      <w:tr w:rsidR="002B04AF">
        <w:tc>
          <w:tcPr>
            <w:tcW w:w="776" w:type="dxa"/>
          </w:tcPr>
          <w:p w:rsidR="002B04AF" w:rsidRDefault="002B04AF">
            <w:pPr>
              <w:jc w:val="center"/>
              <w:rPr>
                <w:smallCaps/>
                <w:sz w:val="24"/>
                <w:szCs w:val="24"/>
              </w:rPr>
            </w:pPr>
            <w:r>
              <w:rPr>
                <w:smallCaps/>
                <w:sz w:val="24"/>
                <w:szCs w:val="24"/>
              </w:rPr>
              <w:t>3</w:t>
            </w:r>
          </w:p>
        </w:tc>
        <w:tc>
          <w:tcPr>
            <w:tcW w:w="1790" w:type="dxa"/>
          </w:tcPr>
          <w:p w:rsidR="002B04AF" w:rsidRDefault="002B04AF">
            <w:pPr>
              <w:rPr>
                <w:smallCaps/>
                <w:sz w:val="24"/>
                <w:szCs w:val="24"/>
              </w:rPr>
            </w:pPr>
            <w:r>
              <w:rPr>
                <w:smallCaps/>
                <w:sz w:val="24"/>
                <w:szCs w:val="24"/>
              </w:rPr>
              <w:t>danh sách</w:t>
            </w:r>
          </w:p>
        </w:tc>
        <w:tc>
          <w:tcPr>
            <w:tcW w:w="1887" w:type="dxa"/>
          </w:tcPr>
          <w:p w:rsidR="002B04AF" w:rsidRDefault="002B04AF" w:rsidP="002B04AF">
            <w:pPr>
              <w:pStyle w:val="NoSpacing"/>
            </w:pPr>
            <w:r>
              <w:rPr>
                <w:sz w:val="24"/>
                <w:szCs w:val="24"/>
              </w:rPr>
              <w:t>btn_list</w:t>
            </w:r>
          </w:p>
        </w:tc>
        <w:tc>
          <w:tcPr>
            <w:tcW w:w="4897" w:type="dxa"/>
          </w:tcPr>
          <w:p w:rsidR="002B04AF" w:rsidRDefault="00EB59E5">
            <w:pPr>
              <w:rPr>
                <w:smallCaps/>
                <w:sz w:val="24"/>
                <w:szCs w:val="24"/>
              </w:rPr>
            </w:pPr>
            <w:r>
              <w:rPr>
                <w:smallCaps/>
                <w:sz w:val="24"/>
                <w:szCs w:val="24"/>
              </w:rPr>
              <w:t>hiển thị danh sách danh mục</w:t>
            </w:r>
          </w:p>
        </w:tc>
      </w:tr>
    </w:tbl>
    <w:p w:rsidR="009C2641" w:rsidRDefault="009C2641">
      <w:pPr>
        <w:rPr>
          <w:b/>
          <w:smallCaps/>
        </w:rPr>
      </w:pPr>
    </w:p>
    <w:p w:rsidR="009C2641" w:rsidRDefault="00335E26">
      <w:pPr>
        <w:pStyle w:val="Heading3"/>
        <w:numPr>
          <w:ilvl w:val="2"/>
          <w:numId w:val="9"/>
        </w:numPr>
      </w:pPr>
      <w:bookmarkStart w:id="51" w:name="_Toc166421935"/>
      <w:r>
        <w:t>Quản lý hàng hóa</w:t>
      </w:r>
      <w:bookmarkEnd w:id="51"/>
    </w:p>
    <w:p w:rsidR="009C2641" w:rsidRDefault="00335E26">
      <w:pPr>
        <w:pStyle w:val="Heading4"/>
        <w:numPr>
          <w:ilvl w:val="3"/>
          <w:numId w:val="9"/>
        </w:numPr>
      </w:pPr>
      <w:r>
        <w:t>Thêm mới</w:t>
      </w:r>
    </w:p>
    <w:p w:rsidR="009C2641" w:rsidRDefault="00335E26">
      <w:pPr>
        <w:rPr>
          <w:b/>
          <w:smallCaps/>
        </w:rPr>
      </w:pPr>
      <w:r>
        <w:rPr>
          <w:b/>
          <w:smallCaps/>
        </w:rPr>
        <w:t>Giao diện</w:t>
      </w:r>
    </w:p>
    <w:p w:rsidR="00EB59E5" w:rsidRDefault="00EB59E5">
      <w:pPr>
        <w:rPr>
          <w:b/>
          <w:smallCaps/>
        </w:rPr>
      </w:pPr>
      <w:r w:rsidRPr="00EB59E5">
        <w:rPr>
          <w:b/>
          <w:smallCaps/>
          <w:noProof/>
        </w:rPr>
        <w:drawing>
          <wp:inline distT="0" distB="0" distL="0" distR="0" wp14:anchorId="7A3E41CD" wp14:editId="7B115360">
            <wp:extent cx="5943600" cy="29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35605"/>
                    </a:xfrm>
                    <a:prstGeom prst="rect">
                      <a:avLst/>
                    </a:prstGeom>
                  </pic:spPr>
                </pic:pic>
              </a:graphicData>
            </a:graphic>
          </wp:inline>
        </w:drawing>
      </w:r>
    </w:p>
    <w:p w:rsidR="009C2641" w:rsidRDefault="00335E26">
      <w:pPr>
        <w:rPr>
          <w:b/>
          <w:smallCaps/>
        </w:rPr>
      </w:pPr>
      <w:r>
        <w:rPr>
          <w:b/>
          <w:smallCaps/>
        </w:rPr>
        <w:t>Đặt tên các điều khiển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1790"/>
        <w:gridCol w:w="1887"/>
        <w:gridCol w:w="4897"/>
      </w:tblGrid>
      <w:tr w:rsidR="006949F6" w:rsidTr="0093621A">
        <w:tc>
          <w:tcPr>
            <w:tcW w:w="776" w:type="dxa"/>
            <w:shd w:val="clear" w:color="auto" w:fill="F2F2F2"/>
          </w:tcPr>
          <w:p w:rsidR="006949F6" w:rsidRDefault="006949F6" w:rsidP="0093621A">
            <w:pPr>
              <w:jc w:val="center"/>
              <w:rPr>
                <w:b/>
                <w:smallCaps/>
                <w:sz w:val="24"/>
                <w:szCs w:val="24"/>
              </w:rPr>
            </w:pPr>
            <w:r>
              <w:rPr>
                <w:b/>
                <w:smallCaps/>
                <w:sz w:val="24"/>
                <w:szCs w:val="24"/>
              </w:rPr>
              <w:lastRenderedPageBreak/>
              <w:t>TT</w:t>
            </w:r>
          </w:p>
        </w:tc>
        <w:tc>
          <w:tcPr>
            <w:tcW w:w="1790" w:type="dxa"/>
            <w:shd w:val="clear" w:color="auto" w:fill="F2F2F2"/>
          </w:tcPr>
          <w:p w:rsidR="006949F6" w:rsidRDefault="006949F6" w:rsidP="0093621A">
            <w:pPr>
              <w:rPr>
                <w:b/>
                <w:smallCaps/>
                <w:sz w:val="24"/>
                <w:szCs w:val="24"/>
              </w:rPr>
            </w:pPr>
            <w:r>
              <w:rPr>
                <w:b/>
                <w:smallCaps/>
                <w:sz w:val="24"/>
                <w:szCs w:val="24"/>
              </w:rPr>
              <w:t>Điều khiển</w:t>
            </w:r>
          </w:p>
        </w:tc>
        <w:tc>
          <w:tcPr>
            <w:tcW w:w="1887" w:type="dxa"/>
            <w:shd w:val="clear" w:color="auto" w:fill="F2F2F2"/>
          </w:tcPr>
          <w:p w:rsidR="006949F6" w:rsidRDefault="006949F6" w:rsidP="0093621A">
            <w:pPr>
              <w:rPr>
                <w:b/>
                <w:smallCaps/>
                <w:sz w:val="24"/>
                <w:szCs w:val="24"/>
              </w:rPr>
            </w:pPr>
            <w:r>
              <w:rPr>
                <w:b/>
                <w:smallCaps/>
                <w:sz w:val="24"/>
                <w:szCs w:val="24"/>
              </w:rPr>
              <w:t>Tên</w:t>
            </w:r>
          </w:p>
        </w:tc>
        <w:tc>
          <w:tcPr>
            <w:tcW w:w="4897" w:type="dxa"/>
            <w:shd w:val="clear" w:color="auto" w:fill="F2F2F2"/>
          </w:tcPr>
          <w:p w:rsidR="006949F6" w:rsidRDefault="006949F6" w:rsidP="0093621A">
            <w:pPr>
              <w:rPr>
                <w:b/>
                <w:smallCaps/>
                <w:sz w:val="24"/>
                <w:szCs w:val="24"/>
              </w:rPr>
            </w:pPr>
            <w:r>
              <w:rPr>
                <w:b/>
                <w:smallCaps/>
                <w:sz w:val="24"/>
                <w:szCs w:val="24"/>
              </w:rPr>
              <w:t>Giá trị</w:t>
            </w:r>
          </w:p>
        </w:tc>
      </w:tr>
      <w:tr w:rsidR="006949F6" w:rsidTr="0093621A">
        <w:tc>
          <w:tcPr>
            <w:tcW w:w="776" w:type="dxa"/>
          </w:tcPr>
          <w:p w:rsidR="006949F6" w:rsidRDefault="006949F6" w:rsidP="0093621A">
            <w:pPr>
              <w:jc w:val="center"/>
              <w:rPr>
                <w:sz w:val="24"/>
                <w:szCs w:val="24"/>
              </w:rPr>
            </w:pPr>
            <w:r>
              <w:rPr>
                <w:sz w:val="24"/>
                <w:szCs w:val="24"/>
              </w:rPr>
              <w:t>1</w:t>
            </w:r>
          </w:p>
        </w:tc>
        <w:tc>
          <w:tcPr>
            <w:tcW w:w="1790" w:type="dxa"/>
          </w:tcPr>
          <w:p w:rsidR="006949F6" w:rsidRDefault="006949F6" w:rsidP="0093621A">
            <w:pPr>
              <w:rPr>
                <w:sz w:val="24"/>
                <w:szCs w:val="24"/>
              </w:rPr>
            </w:pPr>
            <w:r>
              <w:rPr>
                <w:sz w:val="24"/>
                <w:szCs w:val="24"/>
              </w:rPr>
              <w:t>Thêm mới</w:t>
            </w:r>
          </w:p>
        </w:tc>
        <w:tc>
          <w:tcPr>
            <w:tcW w:w="1887" w:type="dxa"/>
          </w:tcPr>
          <w:p w:rsidR="006949F6" w:rsidRDefault="006949F6" w:rsidP="0093621A">
            <w:pPr>
              <w:rPr>
                <w:sz w:val="24"/>
                <w:szCs w:val="24"/>
              </w:rPr>
            </w:pPr>
            <w:r>
              <w:rPr>
                <w:sz w:val="24"/>
                <w:szCs w:val="24"/>
              </w:rPr>
              <w:t>themmoi</w:t>
            </w:r>
          </w:p>
        </w:tc>
        <w:tc>
          <w:tcPr>
            <w:tcW w:w="4897" w:type="dxa"/>
          </w:tcPr>
          <w:p w:rsidR="006949F6" w:rsidRDefault="006949F6" w:rsidP="0093621A">
            <w:pPr>
              <w:rPr>
                <w:sz w:val="24"/>
                <w:szCs w:val="24"/>
              </w:rPr>
            </w:pPr>
            <w:r>
              <w:rPr>
                <w:sz w:val="24"/>
                <w:szCs w:val="24"/>
              </w:rPr>
              <w:t>Thêm dữ liệu vào database</w:t>
            </w:r>
          </w:p>
        </w:tc>
      </w:tr>
      <w:tr w:rsidR="006949F6" w:rsidTr="0093621A">
        <w:tc>
          <w:tcPr>
            <w:tcW w:w="776" w:type="dxa"/>
          </w:tcPr>
          <w:p w:rsidR="006949F6" w:rsidRDefault="006949F6" w:rsidP="0093621A">
            <w:pPr>
              <w:jc w:val="center"/>
              <w:rPr>
                <w:sz w:val="24"/>
                <w:szCs w:val="24"/>
              </w:rPr>
            </w:pPr>
            <w:r>
              <w:rPr>
                <w:sz w:val="24"/>
                <w:szCs w:val="24"/>
              </w:rPr>
              <w:t>2</w:t>
            </w:r>
          </w:p>
        </w:tc>
        <w:tc>
          <w:tcPr>
            <w:tcW w:w="1790" w:type="dxa"/>
          </w:tcPr>
          <w:p w:rsidR="006949F6" w:rsidRDefault="006949F6" w:rsidP="0093621A">
            <w:pPr>
              <w:rPr>
                <w:sz w:val="24"/>
                <w:szCs w:val="24"/>
              </w:rPr>
            </w:pPr>
            <w:r>
              <w:rPr>
                <w:sz w:val="24"/>
                <w:szCs w:val="24"/>
              </w:rPr>
              <w:t>Nhập lại</w:t>
            </w:r>
          </w:p>
        </w:tc>
        <w:tc>
          <w:tcPr>
            <w:tcW w:w="1887" w:type="dxa"/>
          </w:tcPr>
          <w:p w:rsidR="006949F6" w:rsidRDefault="006949F6" w:rsidP="0093621A">
            <w:pPr>
              <w:rPr>
                <w:sz w:val="24"/>
                <w:szCs w:val="24"/>
              </w:rPr>
            </w:pPr>
            <w:r>
              <w:rPr>
                <w:sz w:val="24"/>
                <w:szCs w:val="24"/>
              </w:rPr>
              <w:t>nhaplai</w:t>
            </w:r>
          </w:p>
        </w:tc>
        <w:tc>
          <w:tcPr>
            <w:tcW w:w="4897" w:type="dxa"/>
          </w:tcPr>
          <w:p w:rsidR="006949F6" w:rsidRDefault="006949F6" w:rsidP="0093621A">
            <w:pPr>
              <w:rPr>
                <w:sz w:val="24"/>
                <w:szCs w:val="24"/>
              </w:rPr>
            </w:pPr>
            <w:r>
              <w:rPr>
                <w:sz w:val="24"/>
                <w:szCs w:val="24"/>
              </w:rPr>
              <w:t>Xóa trống dữ liệu trên form</w:t>
            </w:r>
          </w:p>
        </w:tc>
      </w:tr>
      <w:tr w:rsidR="006949F6" w:rsidTr="0093621A">
        <w:tc>
          <w:tcPr>
            <w:tcW w:w="776" w:type="dxa"/>
          </w:tcPr>
          <w:p w:rsidR="006949F6" w:rsidRDefault="006949F6" w:rsidP="0093621A">
            <w:pPr>
              <w:jc w:val="center"/>
              <w:rPr>
                <w:sz w:val="24"/>
                <w:szCs w:val="24"/>
              </w:rPr>
            </w:pPr>
            <w:r>
              <w:rPr>
                <w:sz w:val="24"/>
                <w:szCs w:val="24"/>
              </w:rPr>
              <w:t>3</w:t>
            </w:r>
          </w:p>
        </w:tc>
        <w:tc>
          <w:tcPr>
            <w:tcW w:w="1790" w:type="dxa"/>
          </w:tcPr>
          <w:p w:rsidR="006949F6" w:rsidRDefault="006949F6" w:rsidP="0093621A">
            <w:pPr>
              <w:rPr>
                <w:sz w:val="24"/>
                <w:szCs w:val="24"/>
              </w:rPr>
            </w:pPr>
            <w:r>
              <w:rPr>
                <w:sz w:val="24"/>
                <w:szCs w:val="24"/>
              </w:rPr>
              <w:t>Danh sách</w:t>
            </w:r>
          </w:p>
        </w:tc>
        <w:tc>
          <w:tcPr>
            <w:tcW w:w="1887" w:type="dxa"/>
          </w:tcPr>
          <w:p w:rsidR="006949F6" w:rsidRDefault="006949F6" w:rsidP="0093621A">
            <w:pPr>
              <w:rPr>
                <w:sz w:val="24"/>
                <w:szCs w:val="24"/>
              </w:rPr>
            </w:pPr>
            <w:r>
              <w:rPr>
                <w:sz w:val="24"/>
                <w:szCs w:val="24"/>
              </w:rPr>
              <w:t>btn_list</w:t>
            </w:r>
          </w:p>
        </w:tc>
        <w:tc>
          <w:tcPr>
            <w:tcW w:w="4897" w:type="dxa"/>
          </w:tcPr>
          <w:p w:rsidR="006949F6" w:rsidRDefault="006949F6" w:rsidP="006949F6">
            <w:pPr>
              <w:rPr>
                <w:sz w:val="24"/>
                <w:szCs w:val="24"/>
              </w:rPr>
            </w:pPr>
            <w:r>
              <w:rPr>
                <w:sz w:val="24"/>
                <w:szCs w:val="24"/>
              </w:rPr>
              <w:t>Hiển thị danh sách sản phẩm</w:t>
            </w:r>
          </w:p>
        </w:tc>
      </w:tr>
    </w:tbl>
    <w:p w:rsidR="006949F6" w:rsidRDefault="006949F6">
      <w:pPr>
        <w:rPr>
          <w:b/>
          <w:smallCaps/>
        </w:rPr>
      </w:pPr>
    </w:p>
    <w:p w:rsidR="009C2641" w:rsidRDefault="00335E26">
      <w:pPr>
        <w:pStyle w:val="Heading4"/>
        <w:numPr>
          <w:ilvl w:val="3"/>
          <w:numId w:val="9"/>
        </w:numPr>
      </w:pPr>
      <w:r>
        <w:t>Danh sách</w:t>
      </w:r>
    </w:p>
    <w:p w:rsidR="009C2641" w:rsidRDefault="00335E26">
      <w:pPr>
        <w:rPr>
          <w:b/>
          <w:smallCaps/>
        </w:rPr>
      </w:pPr>
      <w:r>
        <w:rPr>
          <w:b/>
          <w:smallCaps/>
        </w:rPr>
        <w:t>Giao diện</w:t>
      </w:r>
    </w:p>
    <w:p w:rsidR="006949F6" w:rsidRDefault="006949F6">
      <w:pPr>
        <w:rPr>
          <w:b/>
          <w:smallCaps/>
        </w:rPr>
      </w:pPr>
      <w:r w:rsidRPr="006949F6">
        <w:rPr>
          <w:b/>
          <w:smallCaps/>
          <w:noProof/>
        </w:rPr>
        <w:drawing>
          <wp:inline distT="0" distB="0" distL="0" distR="0" wp14:anchorId="09F393FA" wp14:editId="7B1BFC55">
            <wp:extent cx="5943600" cy="3505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05835"/>
                    </a:xfrm>
                    <a:prstGeom prst="rect">
                      <a:avLst/>
                    </a:prstGeom>
                  </pic:spPr>
                </pic:pic>
              </a:graphicData>
            </a:graphic>
          </wp:inline>
        </w:drawing>
      </w:r>
    </w:p>
    <w:p w:rsidR="009C2641" w:rsidRDefault="00335E26">
      <w:pPr>
        <w:rPr>
          <w:b/>
          <w:smallCaps/>
        </w:rPr>
      </w:pPr>
      <w:r>
        <w:rPr>
          <w:b/>
          <w:smallCaps/>
        </w:rPr>
        <w:t>Đặt tên các điều khiển</w:t>
      </w:r>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2716"/>
        <w:gridCol w:w="2141"/>
        <w:gridCol w:w="4897"/>
      </w:tblGrid>
      <w:tr w:rsidR="006949F6" w:rsidTr="0093621A">
        <w:tc>
          <w:tcPr>
            <w:tcW w:w="776" w:type="dxa"/>
            <w:shd w:val="clear" w:color="auto" w:fill="F2F2F2"/>
          </w:tcPr>
          <w:p w:rsidR="006949F6" w:rsidRDefault="006949F6" w:rsidP="0093621A">
            <w:pPr>
              <w:jc w:val="center"/>
              <w:rPr>
                <w:b/>
                <w:smallCaps/>
                <w:sz w:val="24"/>
                <w:szCs w:val="24"/>
              </w:rPr>
            </w:pPr>
            <w:r>
              <w:rPr>
                <w:b/>
                <w:smallCaps/>
                <w:sz w:val="24"/>
                <w:szCs w:val="24"/>
              </w:rPr>
              <w:t>TT</w:t>
            </w:r>
          </w:p>
        </w:tc>
        <w:tc>
          <w:tcPr>
            <w:tcW w:w="2716" w:type="dxa"/>
            <w:shd w:val="clear" w:color="auto" w:fill="F2F2F2"/>
          </w:tcPr>
          <w:p w:rsidR="006949F6" w:rsidRDefault="006949F6" w:rsidP="0093621A">
            <w:pPr>
              <w:rPr>
                <w:b/>
                <w:smallCaps/>
                <w:sz w:val="24"/>
                <w:szCs w:val="24"/>
              </w:rPr>
            </w:pPr>
            <w:r>
              <w:rPr>
                <w:b/>
                <w:smallCaps/>
                <w:sz w:val="24"/>
                <w:szCs w:val="24"/>
              </w:rPr>
              <w:t>Điều khiển</w:t>
            </w:r>
          </w:p>
        </w:tc>
        <w:tc>
          <w:tcPr>
            <w:tcW w:w="2141" w:type="dxa"/>
            <w:shd w:val="clear" w:color="auto" w:fill="F2F2F2"/>
          </w:tcPr>
          <w:p w:rsidR="006949F6" w:rsidRDefault="006949F6" w:rsidP="0093621A">
            <w:pPr>
              <w:rPr>
                <w:b/>
                <w:smallCaps/>
                <w:sz w:val="24"/>
                <w:szCs w:val="24"/>
              </w:rPr>
            </w:pPr>
            <w:r>
              <w:rPr>
                <w:b/>
                <w:smallCaps/>
                <w:sz w:val="24"/>
                <w:szCs w:val="24"/>
              </w:rPr>
              <w:t>Tên</w:t>
            </w:r>
          </w:p>
        </w:tc>
        <w:tc>
          <w:tcPr>
            <w:tcW w:w="4897" w:type="dxa"/>
            <w:shd w:val="clear" w:color="auto" w:fill="F2F2F2"/>
          </w:tcPr>
          <w:p w:rsidR="006949F6" w:rsidRDefault="006949F6" w:rsidP="0093621A">
            <w:pPr>
              <w:rPr>
                <w:b/>
                <w:smallCaps/>
                <w:sz w:val="24"/>
                <w:szCs w:val="24"/>
              </w:rPr>
            </w:pPr>
            <w:r>
              <w:rPr>
                <w:b/>
                <w:smallCaps/>
                <w:sz w:val="24"/>
                <w:szCs w:val="24"/>
              </w:rPr>
              <w:t>Giá trị</w:t>
            </w:r>
          </w:p>
        </w:tc>
      </w:tr>
      <w:tr w:rsidR="006949F6" w:rsidTr="0093621A">
        <w:tc>
          <w:tcPr>
            <w:tcW w:w="776" w:type="dxa"/>
          </w:tcPr>
          <w:p w:rsidR="006949F6" w:rsidRDefault="006949F6" w:rsidP="0093621A">
            <w:pPr>
              <w:pStyle w:val="NoSpacing"/>
            </w:pPr>
            <w:r>
              <w:t>1</w:t>
            </w:r>
          </w:p>
        </w:tc>
        <w:tc>
          <w:tcPr>
            <w:tcW w:w="2716" w:type="dxa"/>
          </w:tcPr>
          <w:p w:rsidR="006949F6" w:rsidRDefault="006949F6" w:rsidP="0093621A">
            <w:pPr>
              <w:pStyle w:val="NoSpacing"/>
            </w:pPr>
            <w:r>
              <w:t>chọn tất cả</w:t>
            </w:r>
          </w:p>
        </w:tc>
        <w:tc>
          <w:tcPr>
            <w:tcW w:w="2141" w:type="dxa"/>
          </w:tcPr>
          <w:p w:rsidR="006949F6" w:rsidRPr="002B04AF" w:rsidRDefault="006949F6" w:rsidP="0093621A">
            <w:pPr>
              <w:pStyle w:val="NoSpacing"/>
            </w:pPr>
            <w:r>
              <w:t>btn_all</w:t>
            </w:r>
          </w:p>
        </w:tc>
        <w:tc>
          <w:tcPr>
            <w:tcW w:w="4897" w:type="dxa"/>
          </w:tcPr>
          <w:p w:rsidR="006949F6" w:rsidRDefault="006949F6" w:rsidP="0093621A">
            <w:pPr>
              <w:pStyle w:val="NoSpacing"/>
            </w:pPr>
            <w:r>
              <w:t>Chọn tất cả giá trị</w:t>
            </w:r>
          </w:p>
        </w:tc>
      </w:tr>
      <w:tr w:rsidR="006949F6" w:rsidTr="0093621A">
        <w:tc>
          <w:tcPr>
            <w:tcW w:w="776" w:type="dxa"/>
          </w:tcPr>
          <w:p w:rsidR="006949F6" w:rsidRDefault="006949F6" w:rsidP="0093621A">
            <w:pPr>
              <w:pStyle w:val="NoSpacing"/>
            </w:pPr>
            <w:r>
              <w:t>2</w:t>
            </w:r>
          </w:p>
        </w:tc>
        <w:tc>
          <w:tcPr>
            <w:tcW w:w="2716" w:type="dxa"/>
          </w:tcPr>
          <w:p w:rsidR="006949F6" w:rsidRDefault="006949F6" w:rsidP="0093621A">
            <w:pPr>
              <w:pStyle w:val="NoSpacing"/>
            </w:pPr>
            <w:r>
              <w:t>Bỏ chọn tất cả</w:t>
            </w:r>
          </w:p>
        </w:tc>
        <w:tc>
          <w:tcPr>
            <w:tcW w:w="2141" w:type="dxa"/>
          </w:tcPr>
          <w:p w:rsidR="006949F6" w:rsidRDefault="006949F6" w:rsidP="0093621A">
            <w:pPr>
              <w:pStyle w:val="NoSpacing"/>
            </w:pPr>
            <w:r>
              <w:t>btn_remove_all</w:t>
            </w:r>
          </w:p>
        </w:tc>
        <w:tc>
          <w:tcPr>
            <w:tcW w:w="4897" w:type="dxa"/>
          </w:tcPr>
          <w:p w:rsidR="006949F6" w:rsidRDefault="006949F6" w:rsidP="0093621A">
            <w:pPr>
              <w:pStyle w:val="NoSpacing"/>
            </w:pPr>
            <w:r>
              <w:t>Bỏ chọn tất cả giá trị</w:t>
            </w:r>
          </w:p>
        </w:tc>
      </w:tr>
      <w:tr w:rsidR="006949F6" w:rsidTr="0093621A">
        <w:tc>
          <w:tcPr>
            <w:tcW w:w="776" w:type="dxa"/>
          </w:tcPr>
          <w:p w:rsidR="006949F6" w:rsidRDefault="006949F6" w:rsidP="0093621A">
            <w:pPr>
              <w:pStyle w:val="NoSpacing"/>
            </w:pPr>
            <w:r>
              <w:t>3</w:t>
            </w:r>
          </w:p>
        </w:tc>
        <w:tc>
          <w:tcPr>
            <w:tcW w:w="2716" w:type="dxa"/>
          </w:tcPr>
          <w:p w:rsidR="006949F6" w:rsidRDefault="006949F6" w:rsidP="0093621A">
            <w:pPr>
              <w:pStyle w:val="NoSpacing"/>
            </w:pPr>
            <w:r>
              <w:t>Xóa các mục đã chọn</w:t>
            </w:r>
          </w:p>
        </w:tc>
        <w:tc>
          <w:tcPr>
            <w:tcW w:w="2141" w:type="dxa"/>
          </w:tcPr>
          <w:p w:rsidR="006949F6" w:rsidRDefault="006949F6" w:rsidP="0093621A">
            <w:pPr>
              <w:pStyle w:val="NoSpacing"/>
            </w:pPr>
            <w:r>
              <w:t>btn_delete_all</w:t>
            </w:r>
          </w:p>
        </w:tc>
        <w:tc>
          <w:tcPr>
            <w:tcW w:w="4897" w:type="dxa"/>
          </w:tcPr>
          <w:p w:rsidR="006949F6" w:rsidRDefault="006949F6" w:rsidP="0093621A">
            <w:pPr>
              <w:pStyle w:val="NoSpacing"/>
            </w:pPr>
            <w:r>
              <w:t>Xóa các mục đã chọn</w:t>
            </w:r>
          </w:p>
        </w:tc>
      </w:tr>
    </w:tbl>
    <w:p w:rsidR="006949F6" w:rsidRDefault="006949F6">
      <w:pPr>
        <w:rPr>
          <w:b/>
          <w:smallCaps/>
        </w:rPr>
      </w:pPr>
    </w:p>
    <w:p w:rsidR="009C2641" w:rsidRDefault="00335E26">
      <w:pPr>
        <w:pStyle w:val="Heading4"/>
        <w:numPr>
          <w:ilvl w:val="3"/>
          <w:numId w:val="9"/>
        </w:numPr>
      </w:pPr>
      <w:r>
        <w:t>Cập nhật</w:t>
      </w:r>
    </w:p>
    <w:p w:rsidR="009C2641" w:rsidRDefault="00335E26">
      <w:pPr>
        <w:rPr>
          <w:b/>
          <w:smallCaps/>
        </w:rPr>
      </w:pPr>
      <w:r>
        <w:rPr>
          <w:b/>
          <w:smallCaps/>
        </w:rPr>
        <w:t>Giao diện</w:t>
      </w:r>
    </w:p>
    <w:p w:rsidR="006949F6" w:rsidRDefault="006949F6">
      <w:pPr>
        <w:rPr>
          <w:b/>
          <w:smallCaps/>
        </w:rPr>
      </w:pPr>
      <w:r w:rsidRPr="006949F6">
        <w:rPr>
          <w:b/>
          <w:smallCaps/>
          <w:noProof/>
        </w:rPr>
        <w:lastRenderedPageBreak/>
        <w:drawing>
          <wp:inline distT="0" distB="0" distL="0" distR="0" wp14:anchorId="511D73C9" wp14:editId="3CFAB9CA">
            <wp:extent cx="5943600" cy="30156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15615"/>
                    </a:xfrm>
                    <a:prstGeom prst="rect">
                      <a:avLst/>
                    </a:prstGeom>
                  </pic:spPr>
                </pic:pic>
              </a:graphicData>
            </a:graphic>
          </wp:inline>
        </w:drawing>
      </w:r>
    </w:p>
    <w:p w:rsidR="009C2641" w:rsidRDefault="00335E26">
      <w:pPr>
        <w:rPr>
          <w:b/>
          <w:smallCaps/>
        </w:rPr>
      </w:pPr>
      <w:r>
        <w:rPr>
          <w:b/>
          <w:smallCaps/>
        </w:rPr>
        <w:t>Đặt tên các điều khiển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1790"/>
        <w:gridCol w:w="1887"/>
        <w:gridCol w:w="4897"/>
      </w:tblGrid>
      <w:tr w:rsidR="006949F6" w:rsidTr="0093621A">
        <w:tc>
          <w:tcPr>
            <w:tcW w:w="776" w:type="dxa"/>
            <w:shd w:val="clear" w:color="auto" w:fill="F2F2F2"/>
          </w:tcPr>
          <w:p w:rsidR="006949F6" w:rsidRDefault="006949F6" w:rsidP="0093621A">
            <w:pPr>
              <w:jc w:val="center"/>
              <w:rPr>
                <w:b/>
                <w:smallCaps/>
                <w:sz w:val="24"/>
                <w:szCs w:val="24"/>
              </w:rPr>
            </w:pPr>
            <w:r>
              <w:rPr>
                <w:b/>
                <w:smallCaps/>
                <w:sz w:val="24"/>
                <w:szCs w:val="24"/>
              </w:rPr>
              <w:t>TT</w:t>
            </w:r>
          </w:p>
        </w:tc>
        <w:tc>
          <w:tcPr>
            <w:tcW w:w="1790" w:type="dxa"/>
            <w:shd w:val="clear" w:color="auto" w:fill="F2F2F2"/>
          </w:tcPr>
          <w:p w:rsidR="006949F6" w:rsidRDefault="006949F6" w:rsidP="0093621A">
            <w:pPr>
              <w:rPr>
                <w:b/>
                <w:smallCaps/>
                <w:sz w:val="24"/>
                <w:szCs w:val="24"/>
              </w:rPr>
            </w:pPr>
            <w:r>
              <w:rPr>
                <w:b/>
                <w:smallCaps/>
                <w:sz w:val="24"/>
                <w:szCs w:val="24"/>
              </w:rPr>
              <w:t>Điều khiển</w:t>
            </w:r>
          </w:p>
        </w:tc>
        <w:tc>
          <w:tcPr>
            <w:tcW w:w="1887" w:type="dxa"/>
            <w:shd w:val="clear" w:color="auto" w:fill="F2F2F2"/>
          </w:tcPr>
          <w:p w:rsidR="006949F6" w:rsidRDefault="006949F6" w:rsidP="0093621A">
            <w:pPr>
              <w:rPr>
                <w:b/>
                <w:smallCaps/>
                <w:sz w:val="24"/>
                <w:szCs w:val="24"/>
              </w:rPr>
            </w:pPr>
            <w:r>
              <w:rPr>
                <w:b/>
                <w:smallCaps/>
                <w:sz w:val="24"/>
                <w:szCs w:val="24"/>
              </w:rPr>
              <w:t>Tên</w:t>
            </w:r>
          </w:p>
        </w:tc>
        <w:tc>
          <w:tcPr>
            <w:tcW w:w="4897" w:type="dxa"/>
            <w:shd w:val="clear" w:color="auto" w:fill="F2F2F2"/>
          </w:tcPr>
          <w:p w:rsidR="006949F6" w:rsidRDefault="006949F6" w:rsidP="0093621A">
            <w:pPr>
              <w:rPr>
                <w:b/>
                <w:smallCaps/>
                <w:sz w:val="24"/>
                <w:szCs w:val="24"/>
              </w:rPr>
            </w:pPr>
            <w:r>
              <w:rPr>
                <w:b/>
                <w:smallCaps/>
                <w:sz w:val="24"/>
                <w:szCs w:val="24"/>
              </w:rPr>
              <w:t>Giá trị</w:t>
            </w:r>
          </w:p>
        </w:tc>
      </w:tr>
      <w:tr w:rsidR="006949F6" w:rsidTr="0093621A">
        <w:tc>
          <w:tcPr>
            <w:tcW w:w="776" w:type="dxa"/>
          </w:tcPr>
          <w:p w:rsidR="006949F6" w:rsidRDefault="006949F6" w:rsidP="0093621A">
            <w:pPr>
              <w:jc w:val="center"/>
              <w:rPr>
                <w:smallCaps/>
                <w:sz w:val="24"/>
                <w:szCs w:val="24"/>
              </w:rPr>
            </w:pPr>
            <w:r>
              <w:rPr>
                <w:smallCaps/>
                <w:sz w:val="24"/>
                <w:szCs w:val="24"/>
              </w:rPr>
              <w:t>1</w:t>
            </w:r>
          </w:p>
        </w:tc>
        <w:tc>
          <w:tcPr>
            <w:tcW w:w="1790" w:type="dxa"/>
          </w:tcPr>
          <w:p w:rsidR="006949F6" w:rsidRDefault="006949F6" w:rsidP="0093621A">
            <w:pPr>
              <w:rPr>
                <w:smallCaps/>
                <w:sz w:val="24"/>
                <w:szCs w:val="24"/>
              </w:rPr>
            </w:pPr>
            <w:r>
              <w:rPr>
                <w:smallCaps/>
                <w:sz w:val="24"/>
                <w:szCs w:val="24"/>
              </w:rPr>
              <w:t>cập nhật</w:t>
            </w:r>
          </w:p>
        </w:tc>
        <w:tc>
          <w:tcPr>
            <w:tcW w:w="1887" w:type="dxa"/>
          </w:tcPr>
          <w:p w:rsidR="006949F6" w:rsidRDefault="006949F6" w:rsidP="0093621A">
            <w:pPr>
              <w:pStyle w:val="NoSpacing"/>
            </w:pPr>
            <w:r>
              <w:t>capnhat</w:t>
            </w:r>
          </w:p>
        </w:tc>
        <w:tc>
          <w:tcPr>
            <w:tcW w:w="4897" w:type="dxa"/>
          </w:tcPr>
          <w:p w:rsidR="006949F6" w:rsidRDefault="006949F6" w:rsidP="0093621A">
            <w:pPr>
              <w:rPr>
                <w:smallCaps/>
                <w:sz w:val="24"/>
                <w:szCs w:val="24"/>
              </w:rPr>
            </w:pPr>
            <w:r>
              <w:rPr>
                <w:smallCaps/>
                <w:sz w:val="24"/>
                <w:szCs w:val="24"/>
              </w:rPr>
              <w:t>Cập nhật những giá trị thay đổi</w:t>
            </w:r>
          </w:p>
        </w:tc>
      </w:tr>
      <w:tr w:rsidR="006949F6" w:rsidTr="0093621A">
        <w:tc>
          <w:tcPr>
            <w:tcW w:w="776" w:type="dxa"/>
          </w:tcPr>
          <w:p w:rsidR="006949F6" w:rsidRDefault="006949F6" w:rsidP="0093621A">
            <w:pPr>
              <w:jc w:val="center"/>
              <w:rPr>
                <w:smallCaps/>
                <w:sz w:val="24"/>
                <w:szCs w:val="24"/>
              </w:rPr>
            </w:pPr>
            <w:r>
              <w:rPr>
                <w:smallCaps/>
                <w:sz w:val="24"/>
                <w:szCs w:val="24"/>
              </w:rPr>
              <w:t>2</w:t>
            </w:r>
          </w:p>
        </w:tc>
        <w:tc>
          <w:tcPr>
            <w:tcW w:w="1790" w:type="dxa"/>
          </w:tcPr>
          <w:p w:rsidR="006949F6" w:rsidRDefault="006949F6" w:rsidP="0093621A">
            <w:pPr>
              <w:rPr>
                <w:smallCaps/>
                <w:sz w:val="24"/>
                <w:szCs w:val="24"/>
              </w:rPr>
            </w:pPr>
            <w:r>
              <w:rPr>
                <w:smallCaps/>
                <w:sz w:val="24"/>
                <w:szCs w:val="24"/>
              </w:rPr>
              <w:t>Nhập lại</w:t>
            </w:r>
          </w:p>
        </w:tc>
        <w:tc>
          <w:tcPr>
            <w:tcW w:w="1887" w:type="dxa"/>
          </w:tcPr>
          <w:p w:rsidR="006949F6" w:rsidRDefault="006949F6" w:rsidP="0093621A">
            <w:pPr>
              <w:pStyle w:val="NoSpacing"/>
            </w:pPr>
            <w:r>
              <w:t>nhaplai</w:t>
            </w:r>
          </w:p>
        </w:tc>
        <w:tc>
          <w:tcPr>
            <w:tcW w:w="4897" w:type="dxa"/>
          </w:tcPr>
          <w:p w:rsidR="006949F6" w:rsidRDefault="006949F6" w:rsidP="0093621A">
            <w:pPr>
              <w:rPr>
                <w:smallCaps/>
                <w:sz w:val="24"/>
                <w:szCs w:val="24"/>
              </w:rPr>
            </w:pPr>
            <w:r>
              <w:rPr>
                <w:smallCaps/>
                <w:sz w:val="24"/>
                <w:szCs w:val="24"/>
              </w:rPr>
              <w:t>Nhập lại thông tin</w:t>
            </w:r>
          </w:p>
        </w:tc>
      </w:tr>
      <w:tr w:rsidR="006949F6" w:rsidTr="0093621A">
        <w:tc>
          <w:tcPr>
            <w:tcW w:w="776" w:type="dxa"/>
          </w:tcPr>
          <w:p w:rsidR="006949F6" w:rsidRDefault="006949F6" w:rsidP="0093621A">
            <w:pPr>
              <w:jc w:val="center"/>
              <w:rPr>
                <w:smallCaps/>
                <w:sz w:val="24"/>
                <w:szCs w:val="24"/>
              </w:rPr>
            </w:pPr>
            <w:r>
              <w:rPr>
                <w:smallCaps/>
                <w:sz w:val="24"/>
                <w:szCs w:val="24"/>
              </w:rPr>
              <w:t>3</w:t>
            </w:r>
          </w:p>
        </w:tc>
        <w:tc>
          <w:tcPr>
            <w:tcW w:w="1790" w:type="dxa"/>
          </w:tcPr>
          <w:p w:rsidR="006949F6" w:rsidRDefault="006949F6" w:rsidP="0093621A">
            <w:pPr>
              <w:rPr>
                <w:smallCaps/>
                <w:sz w:val="24"/>
                <w:szCs w:val="24"/>
              </w:rPr>
            </w:pPr>
            <w:r>
              <w:rPr>
                <w:smallCaps/>
                <w:sz w:val="24"/>
                <w:szCs w:val="24"/>
              </w:rPr>
              <w:t>danh sách</w:t>
            </w:r>
          </w:p>
        </w:tc>
        <w:tc>
          <w:tcPr>
            <w:tcW w:w="1887" w:type="dxa"/>
          </w:tcPr>
          <w:p w:rsidR="006949F6" w:rsidRDefault="006949F6" w:rsidP="0093621A">
            <w:pPr>
              <w:pStyle w:val="NoSpacing"/>
            </w:pPr>
            <w:r>
              <w:rPr>
                <w:sz w:val="24"/>
                <w:szCs w:val="24"/>
              </w:rPr>
              <w:t>btn_list</w:t>
            </w:r>
          </w:p>
        </w:tc>
        <w:tc>
          <w:tcPr>
            <w:tcW w:w="4897" w:type="dxa"/>
          </w:tcPr>
          <w:p w:rsidR="006949F6" w:rsidRDefault="006949F6" w:rsidP="0093621A">
            <w:pPr>
              <w:rPr>
                <w:smallCaps/>
                <w:sz w:val="24"/>
                <w:szCs w:val="24"/>
              </w:rPr>
            </w:pPr>
            <w:r>
              <w:rPr>
                <w:smallCaps/>
                <w:sz w:val="24"/>
                <w:szCs w:val="24"/>
              </w:rPr>
              <w:t>hiển thị danh sách danh mục</w:t>
            </w:r>
          </w:p>
        </w:tc>
      </w:tr>
    </w:tbl>
    <w:p w:rsidR="006949F6" w:rsidRDefault="006949F6">
      <w:pPr>
        <w:rPr>
          <w:b/>
          <w:smallCaps/>
        </w:rPr>
      </w:pPr>
    </w:p>
    <w:p w:rsidR="009C2641" w:rsidRDefault="00335E26">
      <w:pPr>
        <w:pStyle w:val="Heading3"/>
        <w:numPr>
          <w:ilvl w:val="2"/>
          <w:numId w:val="9"/>
        </w:numPr>
      </w:pPr>
      <w:bookmarkStart w:id="52" w:name="_heading=h.49x2ik5" w:colFirst="0" w:colLast="0"/>
      <w:bookmarkStart w:id="53" w:name="_Toc166421936"/>
      <w:bookmarkEnd w:id="52"/>
      <w:r>
        <w:t>Quản lý khách hàng</w:t>
      </w:r>
      <w:bookmarkEnd w:id="53"/>
    </w:p>
    <w:p w:rsidR="009C2641" w:rsidRDefault="00335E26">
      <w:pPr>
        <w:pStyle w:val="Heading4"/>
        <w:numPr>
          <w:ilvl w:val="3"/>
          <w:numId w:val="9"/>
        </w:numPr>
      </w:pPr>
      <w:r>
        <w:t>Thêm mới</w:t>
      </w:r>
    </w:p>
    <w:p w:rsidR="009C2641" w:rsidRDefault="00335E26">
      <w:pPr>
        <w:rPr>
          <w:b/>
          <w:smallCaps/>
        </w:rPr>
      </w:pPr>
      <w:r>
        <w:rPr>
          <w:b/>
          <w:smallCaps/>
        </w:rPr>
        <w:t>Giao diện</w:t>
      </w:r>
    </w:p>
    <w:p w:rsidR="009C2641" w:rsidRDefault="00335E26">
      <w:pPr>
        <w:rPr>
          <w:b/>
          <w:smallCaps/>
        </w:rPr>
      </w:pPr>
      <w:r>
        <w:rPr>
          <w:b/>
          <w:smallCaps/>
        </w:rPr>
        <w:t>Đặt tên các điều khiển</w:t>
      </w: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1790"/>
        <w:gridCol w:w="1887"/>
        <w:gridCol w:w="4897"/>
      </w:tblGrid>
      <w:tr w:rsidR="009C2641">
        <w:tc>
          <w:tcPr>
            <w:tcW w:w="776" w:type="dxa"/>
            <w:shd w:val="clear" w:color="auto" w:fill="F2F2F2"/>
          </w:tcPr>
          <w:p w:rsidR="009C2641" w:rsidRDefault="00335E26">
            <w:pPr>
              <w:jc w:val="center"/>
              <w:rPr>
                <w:b/>
                <w:smallCaps/>
                <w:sz w:val="24"/>
                <w:szCs w:val="24"/>
              </w:rPr>
            </w:pPr>
            <w:r>
              <w:rPr>
                <w:b/>
                <w:smallCaps/>
                <w:sz w:val="24"/>
                <w:szCs w:val="24"/>
              </w:rPr>
              <w:t>TT</w:t>
            </w:r>
          </w:p>
        </w:tc>
        <w:tc>
          <w:tcPr>
            <w:tcW w:w="1790" w:type="dxa"/>
            <w:shd w:val="clear" w:color="auto" w:fill="F2F2F2"/>
          </w:tcPr>
          <w:p w:rsidR="009C2641" w:rsidRDefault="00335E26">
            <w:pPr>
              <w:rPr>
                <w:b/>
                <w:smallCaps/>
                <w:sz w:val="24"/>
                <w:szCs w:val="24"/>
              </w:rPr>
            </w:pPr>
            <w:r>
              <w:rPr>
                <w:b/>
                <w:smallCaps/>
                <w:sz w:val="24"/>
                <w:szCs w:val="24"/>
              </w:rPr>
              <w:t>Điều khiển</w:t>
            </w:r>
          </w:p>
        </w:tc>
        <w:tc>
          <w:tcPr>
            <w:tcW w:w="1887" w:type="dxa"/>
            <w:shd w:val="clear" w:color="auto" w:fill="F2F2F2"/>
          </w:tcPr>
          <w:p w:rsidR="009C2641" w:rsidRDefault="00335E26">
            <w:pPr>
              <w:rPr>
                <w:b/>
                <w:smallCaps/>
                <w:sz w:val="24"/>
                <w:szCs w:val="24"/>
              </w:rPr>
            </w:pPr>
            <w:r>
              <w:rPr>
                <w:b/>
                <w:smallCaps/>
                <w:sz w:val="24"/>
                <w:szCs w:val="24"/>
              </w:rPr>
              <w:t>Tên</w:t>
            </w:r>
          </w:p>
        </w:tc>
        <w:tc>
          <w:tcPr>
            <w:tcW w:w="4897" w:type="dxa"/>
            <w:shd w:val="clear" w:color="auto" w:fill="F2F2F2"/>
          </w:tcPr>
          <w:p w:rsidR="009C2641" w:rsidRDefault="00335E26">
            <w:pPr>
              <w:rPr>
                <w:b/>
                <w:smallCaps/>
                <w:sz w:val="24"/>
                <w:szCs w:val="24"/>
              </w:rPr>
            </w:pPr>
            <w:r>
              <w:rPr>
                <w:b/>
                <w:smallCaps/>
                <w:sz w:val="24"/>
                <w:szCs w:val="24"/>
              </w:rPr>
              <w:t>Giá trị</w:t>
            </w:r>
          </w:p>
        </w:tc>
      </w:tr>
      <w:tr w:rsidR="009C2641">
        <w:tc>
          <w:tcPr>
            <w:tcW w:w="776" w:type="dxa"/>
          </w:tcPr>
          <w:p w:rsidR="009C2641" w:rsidRDefault="00335E26">
            <w:pPr>
              <w:jc w:val="center"/>
              <w:rPr>
                <w:smallCaps/>
                <w:sz w:val="24"/>
                <w:szCs w:val="24"/>
              </w:rPr>
            </w:pPr>
            <w:r>
              <w:rPr>
                <w:smallCaps/>
                <w:sz w:val="24"/>
                <w:szCs w:val="24"/>
              </w:rPr>
              <w:t>1</w:t>
            </w:r>
          </w:p>
        </w:tc>
        <w:tc>
          <w:tcPr>
            <w:tcW w:w="1790" w:type="dxa"/>
          </w:tcPr>
          <w:p w:rsidR="009C2641" w:rsidRDefault="009C2641">
            <w:pPr>
              <w:rPr>
                <w:smallCaps/>
                <w:sz w:val="24"/>
                <w:szCs w:val="24"/>
              </w:rPr>
            </w:pPr>
          </w:p>
        </w:tc>
        <w:tc>
          <w:tcPr>
            <w:tcW w:w="1887" w:type="dxa"/>
          </w:tcPr>
          <w:p w:rsidR="009C2641" w:rsidRDefault="009C2641">
            <w:pPr>
              <w:rPr>
                <w:smallCaps/>
                <w:sz w:val="24"/>
                <w:szCs w:val="24"/>
              </w:rPr>
            </w:pPr>
          </w:p>
        </w:tc>
        <w:tc>
          <w:tcPr>
            <w:tcW w:w="4897" w:type="dxa"/>
          </w:tcPr>
          <w:p w:rsidR="009C2641" w:rsidRDefault="009C2641">
            <w:pPr>
              <w:rPr>
                <w:smallCaps/>
                <w:sz w:val="24"/>
                <w:szCs w:val="24"/>
              </w:rPr>
            </w:pPr>
          </w:p>
        </w:tc>
      </w:tr>
      <w:tr w:rsidR="009C2641">
        <w:tc>
          <w:tcPr>
            <w:tcW w:w="776" w:type="dxa"/>
          </w:tcPr>
          <w:p w:rsidR="009C2641" w:rsidRDefault="009C2641">
            <w:pPr>
              <w:jc w:val="center"/>
              <w:rPr>
                <w:smallCaps/>
                <w:sz w:val="24"/>
                <w:szCs w:val="24"/>
              </w:rPr>
            </w:pPr>
          </w:p>
        </w:tc>
        <w:tc>
          <w:tcPr>
            <w:tcW w:w="1790" w:type="dxa"/>
          </w:tcPr>
          <w:p w:rsidR="009C2641" w:rsidRDefault="009C2641">
            <w:pPr>
              <w:rPr>
                <w:smallCaps/>
                <w:sz w:val="24"/>
                <w:szCs w:val="24"/>
              </w:rPr>
            </w:pPr>
          </w:p>
        </w:tc>
        <w:tc>
          <w:tcPr>
            <w:tcW w:w="1887" w:type="dxa"/>
          </w:tcPr>
          <w:p w:rsidR="009C2641" w:rsidRDefault="009C2641">
            <w:pPr>
              <w:rPr>
                <w:smallCaps/>
                <w:sz w:val="24"/>
                <w:szCs w:val="24"/>
              </w:rPr>
            </w:pPr>
          </w:p>
        </w:tc>
        <w:tc>
          <w:tcPr>
            <w:tcW w:w="4897" w:type="dxa"/>
          </w:tcPr>
          <w:p w:rsidR="009C2641" w:rsidRDefault="009C2641">
            <w:pPr>
              <w:rPr>
                <w:smallCaps/>
                <w:sz w:val="24"/>
                <w:szCs w:val="24"/>
              </w:rPr>
            </w:pPr>
          </w:p>
        </w:tc>
      </w:tr>
    </w:tbl>
    <w:p w:rsidR="009C2641" w:rsidRDefault="00335E26">
      <w:pPr>
        <w:pStyle w:val="Heading4"/>
        <w:numPr>
          <w:ilvl w:val="3"/>
          <w:numId w:val="9"/>
        </w:numPr>
      </w:pPr>
      <w:r>
        <w:t>Danh sách</w:t>
      </w:r>
    </w:p>
    <w:p w:rsidR="009C2641" w:rsidRDefault="00335E26">
      <w:pPr>
        <w:rPr>
          <w:b/>
          <w:smallCaps/>
        </w:rPr>
      </w:pPr>
      <w:r>
        <w:rPr>
          <w:b/>
          <w:smallCaps/>
        </w:rPr>
        <w:t>Giao diện</w:t>
      </w:r>
    </w:p>
    <w:p w:rsidR="009C2641" w:rsidRDefault="00335E26">
      <w:pPr>
        <w:rPr>
          <w:b/>
          <w:smallCaps/>
        </w:rPr>
      </w:pPr>
      <w:r>
        <w:rPr>
          <w:b/>
          <w:smallCaps/>
        </w:rPr>
        <w:t>Đặt tên các điều khiển</w:t>
      </w: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1790"/>
        <w:gridCol w:w="1887"/>
        <w:gridCol w:w="4897"/>
      </w:tblGrid>
      <w:tr w:rsidR="009C2641">
        <w:tc>
          <w:tcPr>
            <w:tcW w:w="776" w:type="dxa"/>
            <w:shd w:val="clear" w:color="auto" w:fill="F2F2F2"/>
          </w:tcPr>
          <w:p w:rsidR="009C2641" w:rsidRDefault="00335E26">
            <w:pPr>
              <w:jc w:val="center"/>
              <w:rPr>
                <w:b/>
                <w:smallCaps/>
                <w:sz w:val="24"/>
                <w:szCs w:val="24"/>
              </w:rPr>
            </w:pPr>
            <w:r>
              <w:rPr>
                <w:b/>
                <w:smallCaps/>
                <w:sz w:val="24"/>
                <w:szCs w:val="24"/>
              </w:rPr>
              <w:t>TT</w:t>
            </w:r>
          </w:p>
        </w:tc>
        <w:tc>
          <w:tcPr>
            <w:tcW w:w="1790" w:type="dxa"/>
            <w:shd w:val="clear" w:color="auto" w:fill="F2F2F2"/>
          </w:tcPr>
          <w:p w:rsidR="009C2641" w:rsidRDefault="00335E26">
            <w:pPr>
              <w:rPr>
                <w:b/>
                <w:smallCaps/>
                <w:sz w:val="24"/>
                <w:szCs w:val="24"/>
              </w:rPr>
            </w:pPr>
            <w:r>
              <w:rPr>
                <w:b/>
                <w:smallCaps/>
                <w:sz w:val="24"/>
                <w:szCs w:val="24"/>
              </w:rPr>
              <w:t>Điều khiển</w:t>
            </w:r>
          </w:p>
        </w:tc>
        <w:tc>
          <w:tcPr>
            <w:tcW w:w="1887" w:type="dxa"/>
            <w:shd w:val="clear" w:color="auto" w:fill="F2F2F2"/>
          </w:tcPr>
          <w:p w:rsidR="009C2641" w:rsidRDefault="00335E26">
            <w:pPr>
              <w:rPr>
                <w:b/>
                <w:smallCaps/>
                <w:sz w:val="24"/>
                <w:szCs w:val="24"/>
              </w:rPr>
            </w:pPr>
            <w:r>
              <w:rPr>
                <w:b/>
                <w:smallCaps/>
                <w:sz w:val="24"/>
                <w:szCs w:val="24"/>
              </w:rPr>
              <w:t>Tên</w:t>
            </w:r>
          </w:p>
        </w:tc>
        <w:tc>
          <w:tcPr>
            <w:tcW w:w="4897" w:type="dxa"/>
            <w:shd w:val="clear" w:color="auto" w:fill="F2F2F2"/>
          </w:tcPr>
          <w:p w:rsidR="009C2641" w:rsidRDefault="00335E26">
            <w:pPr>
              <w:rPr>
                <w:b/>
                <w:smallCaps/>
                <w:sz w:val="24"/>
                <w:szCs w:val="24"/>
              </w:rPr>
            </w:pPr>
            <w:r>
              <w:rPr>
                <w:b/>
                <w:smallCaps/>
                <w:sz w:val="24"/>
                <w:szCs w:val="24"/>
              </w:rPr>
              <w:t>Giá trị</w:t>
            </w:r>
          </w:p>
        </w:tc>
      </w:tr>
      <w:tr w:rsidR="009C2641">
        <w:tc>
          <w:tcPr>
            <w:tcW w:w="776" w:type="dxa"/>
          </w:tcPr>
          <w:p w:rsidR="009C2641" w:rsidRDefault="00335E26">
            <w:pPr>
              <w:jc w:val="center"/>
              <w:rPr>
                <w:smallCaps/>
                <w:sz w:val="24"/>
                <w:szCs w:val="24"/>
              </w:rPr>
            </w:pPr>
            <w:r>
              <w:rPr>
                <w:smallCaps/>
                <w:sz w:val="24"/>
                <w:szCs w:val="24"/>
              </w:rPr>
              <w:t>1</w:t>
            </w:r>
          </w:p>
        </w:tc>
        <w:tc>
          <w:tcPr>
            <w:tcW w:w="1790" w:type="dxa"/>
          </w:tcPr>
          <w:p w:rsidR="009C2641" w:rsidRDefault="009C2641">
            <w:pPr>
              <w:rPr>
                <w:smallCaps/>
                <w:sz w:val="24"/>
                <w:szCs w:val="24"/>
              </w:rPr>
            </w:pPr>
          </w:p>
        </w:tc>
        <w:tc>
          <w:tcPr>
            <w:tcW w:w="1887" w:type="dxa"/>
          </w:tcPr>
          <w:p w:rsidR="009C2641" w:rsidRDefault="009C2641">
            <w:pPr>
              <w:rPr>
                <w:smallCaps/>
                <w:sz w:val="24"/>
                <w:szCs w:val="24"/>
              </w:rPr>
            </w:pPr>
          </w:p>
        </w:tc>
        <w:tc>
          <w:tcPr>
            <w:tcW w:w="4897" w:type="dxa"/>
          </w:tcPr>
          <w:p w:rsidR="009C2641" w:rsidRDefault="009C2641">
            <w:pPr>
              <w:rPr>
                <w:smallCaps/>
                <w:sz w:val="24"/>
                <w:szCs w:val="24"/>
              </w:rPr>
            </w:pPr>
          </w:p>
        </w:tc>
      </w:tr>
      <w:tr w:rsidR="009C2641">
        <w:tc>
          <w:tcPr>
            <w:tcW w:w="776" w:type="dxa"/>
          </w:tcPr>
          <w:p w:rsidR="009C2641" w:rsidRDefault="009C2641">
            <w:pPr>
              <w:jc w:val="center"/>
              <w:rPr>
                <w:smallCaps/>
                <w:sz w:val="24"/>
                <w:szCs w:val="24"/>
              </w:rPr>
            </w:pPr>
          </w:p>
        </w:tc>
        <w:tc>
          <w:tcPr>
            <w:tcW w:w="1790" w:type="dxa"/>
          </w:tcPr>
          <w:p w:rsidR="009C2641" w:rsidRDefault="009C2641">
            <w:pPr>
              <w:rPr>
                <w:smallCaps/>
                <w:sz w:val="24"/>
                <w:szCs w:val="24"/>
              </w:rPr>
            </w:pPr>
          </w:p>
        </w:tc>
        <w:tc>
          <w:tcPr>
            <w:tcW w:w="1887" w:type="dxa"/>
          </w:tcPr>
          <w:p w:rsidR="009C2641" w:rsidRDefault="009C2641">
            <w:pPr>
              <w:rPr>
                <w:smallCaps/>
                <w:sz w:val="24"/>
                <w:szCs w:val="24"/>
              </w:rPr>
            </w:pPr>
          </w:p>
        </w:tc>
        <w:tc>
          <w:tcPr>
            <w:tcW w:w="4897" w:type="dxa"/>
          </w:tcPr>
          <w:p w:rsidR="009C2641" w:rsidRDefault="009C2641">
            <w:pPr>
              <w:rPr>
                <w:smallCaps/>
                <w:sz w:val="24"/>
                <w:szCs w:val="24"/>
              </w:rPr>
            </w:pPr>
          </w:p>
        </w:tc>
      </w:tr>
    </w:tbl>
    <w:p w:rsidR="009C2641" w:rsidRDefault="00335E26">
      <w:pPr>
        <w:pStyle w:val="Heading4"/>
        <w:numPr>
          <w:ilvl w:val="3"/>
          <w:numId w:val="9"/>
        </w:numPr>
      </w:pPr>
      <w:r>
        <w:lastRenderedPageBreak/>
        <w:t>Cập nhật</w:t>
      </w:r>
    </w:p>
    <w:p w:rsidR="009C2641" w:rsidRDefault="00335E26">
      <w:pPr>
        <w:rPr>
          <w:b/>
          <w:smallCaps/>
        </w:rPr>
      </w:pPr>
      <w:r>
        <w:rPr>
          <w:b/>
          <w:smallCaps/>
        </w:rPr>
        <w:t>Giao diện</w:t>
      </w:r>
    </w:p>
    <w:p w:rsidR="009C2641" w:rsidRDefault="00335E26">
      <w:pPr>
        <w:rPr>
          <w:b/>
          <w:smallCaps/>
        </w:rPr>
      </w:pPr>
      <w:r>
        <w:rPr>
          <w:b/>
          <w:smallCaps/>
        </w:rPr>
        <w:t>Đặt tên các điều khiển</w:t>
      </w: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1790"/>
        <w:gridCol w:w="1887"/>
        <w:gridCol w:w="4897"/>
      </w:tblGrid>
      <w:tr w:rsidR="009C2641">
        <w:tc>
          <w:tcPr>
            <w:tcW w:w="776" w:type="dxa"/>
            <w:shd w:val="clear" w:color="auto" w:fill="F2F2F2"/>
          </w:tcPr>
          <w:p w:rsidR="009C2641" w:rsidRDefault="00335E26">
            <w:pPr>
              <w:jc w:val="center"/>
              <w:rPr>
                <w:b/>
                <w:smallCaps/>
                <w:sz w:val="24"/>
                <w:szCs w:val="24"/>
              </w:rPr>
            </w:pPr>
            <w:r>
              <w:rPr>
                <w:b/>
                <w:smallCaps/>
                <w:sz w:val="24"/>
                <w:szCs w:val="24"/>
              </w:rPr>
              <w:t>TT</w:t>
            </w:r>
          </w:p>
        </w:tc>
        <w:tc>
          <w:tcPr>
            <w:tcW w:w="1790" w:type="dxa"/>
            <w:shd w:val="clear" w:color="auto" w:fill="F2F2F2"/>
          </w:tcPr>
          <w:p w:rsidR="009C2641" w:rsidRDefault="00335E26">
            <w:pPr>
              <w:rPr>
                <w:b/>
                <w:smallCaps/>
                <w:sz w:val="24"/>
                <w:szCs w:val="24"/>
              </w:rPr>
            </w:pPr>
            <w:r>
              <w:rPr>
                <w:b/>
                <w:smallCaps/>
                <w:sz w:val="24"/>
                <w:szCs w:val="24"/>
              </w:rPr>
              <w:t>Điều khiển</w:t>
            </w:r>
          </w:p>
        </w:tc>
        <w:tc>
          <w:tcPr>
            <w:tcW w:w="1887" w:type="dxa"/>
            <w:shd w:val="clear" w:color="auto" w:fill="F2F2F2"/>
          </w:tcPr>
          <w:p w:rsidR="009C2641" w:rsidRDefault="00335E26">
            <w:pPr>
              <w:rPr>
                <w:b/>
                <w:smallCaps/>
                <w:sz w:val="24"/>
                <w:szCs w:val="24"/>
              </w:rPr>
            </w:pPr>
            <w:r>
              <w:rPr>
                <w:b/>
                <w:smallCaps/>
                <w:sz w:val="24"/>
                <w:szCs w:val="24"/>
              </w:rPr>
              <w:t>Tên</w:t>
            </w:r>
          </w:p>
        </w:tc>
        <w:tc>
          <w:tcPr>
            <w:tcW w:w="4897" w:type="dxa"/>
            <w:shd w:val="clear" w:color="auto" w:fill="F2F2F2"/>
          </w:tcPr>
          <w:p w:rsidR="009C2641" w:rsidRDefault="00335E26">
            <w:pPr>
              <w:rPr>
                <w:b/>
                <w:smallCaps/>
                <w:sz w:val="24"/>
                <w:szCs w:val="24"/>
              </w:rPr>
            </w:pPr>
            <w:r>
              <w:rPr>
                <w:b/>
                <w:smallCaps/>
                <w:sz w:val="24"/>
                <w:szCs w:val="24"/>
              </w:rPr>
              <w:t>Giá trị</w:t>
            </w:r>
          </w:p>
        </w:tc>
      </w:tr>
      <w:tr w:rsidR="009C2641">
        <w:tc>
          <w:tcPr>
            <w:tcW w:w="776" w:type="dxa"/>
          </w:tcPr>
          <w:p w:rsidR="009C2641" w:rsidRDefault="00335E26">
            <w:pPr>
              <w:jc w:val="center"/>
              <w:rPr>
                <w:smallCaps/>
                <w:sz w:val="24"/>
                <w:szCs w:val="24"/>
              </w:rPr>
            </w:pPr>
            <w:r>
              <w:rPr>
                <w:smallCaps/>
                <w:sz w:val="24"/>
                <w:szCs w:val="24"/>
              </w:rPr>
              <w:t>1</w:t>
            </w:r>
          </w:p>
        </w:tc>
        <w:tc>
          <w:tcPr>
            <w:tcW w:w="1790" w:type="dxa"/>
          </w:tcPr>
          <w:p w:rsidR="009C2641" w:rsidRDefault="009C2641">
            <w:pPr>
              <w:rPr>
                <w:smallCaps/>
                <w:sz w:val="24"/>
                <w:szCs w:val="24"/>
              </w:rPr>
            </w:pPr>
          </w:p>
        </w:tc>
        <w:tc>
          <w:tcPr>
            <w:tcW w:w="1887" w:type="dxa"/>
          </w:tcPr>
          <w:p w:rsidR="009C2641" w:rsidRDefault="009C2641">
            <w:pPr>
              <w:rPr>
                <w:smallCaps/>
                <w:sz w:val="24"/>
                <w:szCs w:val="24"/>
              </w:rPr>
            </w:pPr>
          </w:p>
        </w:tc>
        <w:tc>
          <w:tcPr>
            <w:tcW w:w="4897" w:type="dxa"/>
          </w:tcPr>
          <w:p w:rsidR="009C2641" w:rsidRDefault="009C2641">
            <w:pPr>
              <w:rPr>
                <w:smallCaps/>
                <w:sz w:val="24"/>
                <w:szCs w:val="24"/>
              </w:rPr>
            </w:pPr>
          </w:p>
        </w:tc>
      </w:tr>
      <w:tr w:rsidR="009C2641">
        <w:tc>
          <w:tcPr>
            <w:tcW w:w="776" w:type="dxa"/>
          </w:tcPr>
          <w:p w:rsidR="009C2641" w:rsidRDefault="009C2641">
            <w:pPr>
              <w:jc w:val="center"/>
              <w:rPr>
                <w:smallCaps/>
                <w:sz w:val="24"/>
                <w:szCs w:val="24"/>
              </w:rPr>
            </w:pPr>
          </w:p>
        </w:tc>
        <w:tc>
          <w:tcPr>
            <w:tcW w:w="1790" w:type="dxa"/>
          </w:tcPr>
          <w:p w:rsidR="009C2641" w:rsidRDefault="009C2641">
            <w:pPr>
              <w:rPr>
                <w:smallCaps/>
                <w:sz w:val="24"/>
                <w:szCs w:val="24"/>
              </w:rPr>
            </w:pPr>
          </w:p>
        </w:tc>
        <w:tc>
          <w:tcPr>
            <w:tcW w:w="1887" w:type="dxa"/>
          </w:tcPr>
          <w:p w:rsidR="009C2641" w:rsidRDefault="009C2641">
            <w:pPr>
              <w:rPr>
                <w:smallCaps/>
                <w:sz w:val="24"/>
                <w:szCs w:val="24"/>
              </w:rPr>
            </w:pPr>
          </w:p>
        </w:tc>
        <w:tc>
          <w:tcPr>
            <w:tcW w:w="4897" w:type="dxa"/>
          </w:tcPr>
          <w:p w:rsidR="009C2641" w:rsidRDefault="009C2641">
            <w:pPr>
              <w:rPr>
                <w:smallCaps/>
                <w:sz w:val="24"/>
                <w:szCs w:val="24"/>
              </w:rPr>
            </w:pPr>
          </w:p>
        </w:tc>
      </w:tr>
    </w:tbl>
    <w:p w:rsidR="009C2641" w:rsidRDefault="00335E26">
      <w:pPr>
        <w:pStyle w:val="Heading3"/>
        <w:numPr>
          <w:ilvl w:val="2"/>
          <w:numId w:val="9"/>
        </w:numPr>
      </w:pPr>
      <w:bookmarkStart w:id="54" w:name="_Toc166421937"/>
      <w:r>
        <w:t>Quản lý bình luận</w:t>
      </w:r>
      <w:bookmarkEnd w:id="54"/>
    </w:p>
    <w:p w:rsidR="009C2641" w:rsidRDefault="00335E26">
      <w:pPr>
        <w:pStyle w:val="Heading4"/>
        <w:numPr>
          <w:ilvl w:val="3"/>
          <w:numId w:val="9"/>
        </w:numPr>
      </w:pPr>
      <w:r>
        <w:t>Danh sách</w:t>
      </w:r>
    </w:p>
    <w:p w:rsidR="009C2641" w:rsidRDefault="00335E26">
      <w:pPr>
        <w:rPr>
          <w:b/>
          <w:smallCaps/>
        </w:rPr>
      </w:pPr>
      <w:r>
        <w:rPr>
          <w:b/>
          <w:smallCaps/>
        </w:rPr>
        <w:t>Giao diện</w:t>
      </w:r>
    </w:p>
    <w:p w:rsidR="009C2641" w:rsidRDefault="00335E26">
      <w:pPr>
        <w:rPr>
          <w:b/>
          <w:smallCaps/>
        </w:rPr>
      </w:pPr>
      <w:r>
        <w:rPr>
          <w:b/>
          <w:smallCaps/>
        </w:rPr>
        <w:t>Đặt tên các điều khiển</w:t>
      </w: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1790"/>
        <w:gridCol w:w="1887"/>
        <w:gridCol w:w="4897"/>
      </w:tblGrid>
      <w:tr w:rsidR="009C2641">
        <w:tc>
          <w:tcPr>
            <w:tcW w:w="776" w:type="dxa"/>
            <w:shd w:val="clear" w:color="auto" w:fill="F2F2F2"/>
          </w:tcPr>
          <w:p w:rsidR="009C2641" w:rsidRDefault="00335E26">
            <w:pPr>
              <w:jc w:val="center"/>
              <w:rPr>
                <w:b/>
                <w:smallCaps/>
                <w:sz w:val="24"/>
                <w:szCs w:val="24"/>
              </w:rPr>
            </w:pPr>
            <w:r>
              <w:rPr>
                <w:b/>
                <w:smallCaps/>
                <w:sz w:val="24"/>
                <w:szCs w:val="24"/>
              </w:rPr>
              <w:t>TT</w:t>
            </w:r>
          </w:p>
        </w:tc>
        <w:tc>
          <w:tcPr>
            <w:tcW w:w="1790" w:type="dxa"/>
            <w:shd w:val="clear" w:color="auto" w:fill="F2F2F2"/>
          </w:tcPr>
          <w:p w:rsidR="009C2641" w:rsidRDefault="00335E26">
            <w:pPr>
              <w:rPr>
                <w:b/>
                <w:smallCaps/>
                <w:sz w:val="24"/>
                <w:szCs w:val="24"/>
              </w:rPr>
            </w:pPr>
            <w:r>
              <w:rPr>
                <w:b/>
                <w:smallCaps/>
                <w:sz w:val="24"/>
                <w:szCs w:val="24"/>
              </w:rPr>
              <w:t>Điều khiển</w:t>
            </w:r>
          </w:p>
        </w:tc>
        <w:tc>
          <w:tcPr>
            <w:tcW w:w="1887" w:type="dxa"/>
            <w:shd w:val="clear" w:color="auto" w:fill="F2F2F2"/>
          </w:tcPr>
          <w:p w:rsidR="009C2641" w:rsidRDefault="00335E26">
            <w:pPr>
              <w:rPr>
                <w:b/>
                <w:smallCaps/>
                <w:sz w:val="24"/>
                <w:szCs w:val="24"/>
              </w:rPr>
            </w:pPr>
            <w:r>
              <w:rPr>
                <w:b/>
                <w:smallCaps/>
                <w:sz w:val="24"/>
                <w:szCs w:val="24"/>
              </w:rPr>
              <w:t>Tên</w:t>
            </w:r>
          </w:p>
        </w:tc>
        <w:tc>
          <w:tcPr>
            <w:tcW w:w="4897" w:type="dxa"/>
            <w:shd w:val="clear" w:color="auto" w:fill="F2F2F2"/>
          </w:tcPr>
          <w:p w:rsidR="009C2641" w:rsidRDefault="00335E26">
            <w:pPr>
              <w:rPr>
                <w:b/>
                <w:smallCaps/>
                <w:sz w:val="24"/>
                <w:szCs w:val="24"/>
              </w:rPr>
            </w:pPr>
            <w:r>
              <w:rPr>
                <w:b/>
                <w:smallCaps/>
                <w:sz w:val="24"/>
                <w:szCs w:val="24"/>
              </w:rPr>
              <w:t>Giá trị</w:t>
            </w:r>
          </w:p>
        </w:tc>
      </w:tr>
      <w:tr w:rsidR="009C2641">
        <w:tc>
          <w:tcPr>
            <w:tcW w:w="776" w:type="dxa"/>
          </w:tcPr>
          <w:p w:rsidR="009C2641" w:rsidRDefault="00335E26">
            <w:pPr>
              <w:jc w:val="center"/>
              <w:rPr>
                <w:smallCaps/>
                <w:sz w:val="24"/>
                <w:szCs w:val="24"/>
              </w:rPr>
            </w:pPr>
            <w:r>
              <w:rPr>
                <w:smallCaps/>
                <w:sz w:val="24"/>
                <w:szCs w:val="24"/>
              </w:rPr>
              <w:t>1</w:t>
            </w:r>
          </w:p>
        </w:tc>
        <w:tc>
          <w:tcPr>
            <w:tcW w:w="1790" w:type="dxa"/>
          </w:tcPr>
          <w:p w:rsidR="009C2641" w:rsidRDefault="009C2641">
            <w:pPr>
              <w:rPr>
                <w:smallCaps/>
                <w:sz w:val="24"/>
                <w:szCs w:val="24"/>
              </w:rPr>
            </w:pPr>
          </w:p>
        </w:tc>
        <w:tc>
          <w:tcPr>
            <w:tcW w:w="1887" w:type="dxa"/>
          </w:tcPr>
          <w:p w:rsidR="009C2641" w:rsidRDefault="009C2641">
            <w:pPr>
              <w:rPr>
                <w:smallCaps/>
                <w:sz w:val="24"/>
                <w:szCs w:val="24"/>
              </w:rPr>
            </w:pPr>
          </w:p>
        </w:tc>
        <w:tc>
          <w:tcPr>
            <w:tcW w:w="4897" w:type="dxa"/>
          </w:tcPr>
          <w:p w:rsidR="009C2641" w:rsidRDefault="009C2641">
            <w:pPr>
              <w:rPr>
                <w:smallCaps/>
                <w:sz w:val="24"/>
                <w:szCs w:val="24"/>
              </w:rPr>
            </w:pPr>
          </w:p>
        </w:tc>
      </w:tr>
      <w:tr w:rsidR="009C2641">
        <w:tc>
          <w:tcPr>
            <w:tcW w:w="776" w:type="dxa"/>
          </w:tcPr>
          <w:p w:rsidR="009C2641" w:rsidRDefault="009C2641">
            <w:pPr>
              <w:jc w:val="center"/>
              <w:rPr>
                <w:smallCaps/>
                <w:sz w:val="24"/>
                <w:szCs w:val="24"/>
              </w:rPr>
            </w:pPr>
          </w:p>
        </w:tc>
        <w:tc>
          <w:tcPr>
            <w:tcW w:w="1790" w:type="dxa"/>
          </w:tcPr>
          <w:p w:rsidR="009C2641" w:rsidRDefault="009C2641">
            <w:pPr>
              <w:rPr>
                <w:smallCaps/>
                <w:sz w:val="24"/>
                <w:szCs w:val="24"/>
              </w:rPr>
            </w:pPr>
          </w:p>
        </w:tc>
        <w:tc>
          <w:tcPr>
            <w:tcW w:w="1887" w:type="dxa"/>
          </w:tcPr>
          <w:p w:rsidR="009C2641" w:rsidRDefault="009C2641">
            <w:pPr>
              <w:rPr>
                <w:smallCaps/>
                <w:sz w:val="24"/>
                <w:szCs w:val="24"/>
              </w:rPr>
            </w:pPr>
          </w:p>
        </w:tc>
        <w:tc>
          <w:tcPr>
            <w:tcW w:w="4897" w:type="dxa"/>
          </w:tcPr>
          <w:p w:rsidR="009C2641" w:rsidRDefault="009C2641">
            <w:pPr>
              <w:rPr>
                <w:smallCaps/>
                <w:sz w:val="24"/>
                <w:szCs w:val="24"/>
              </w:rPr>
            </w:pPr>
          </w:p>
        </w:tc>
      </w:tr>
    </w:tbl>
    <w:p w:rsidR="009C2641" w:rsidRDefault="00335E26">
      <w:pPr>
        <w:pStyle w:val="Heading4"/>
        <w:numPr>
          <w:ilvl w:val="3"/>
          <w:numId w:val="9"/>
        </w:numPr>
      </w:pPr>
      <w:r>
        <w:t>Chi tiết bình luận</w:t>
      </w:r>
    </w:p>
    <w:p w:rsidR="009C2641" w:rsidRDefault="00335E26">
      <w:pPr>
        <w:rPr>
          <w:b/>
          <w:smallCaps/>
        </w:rPr>
      </w:pPr>
      <w:r>
        <w:rPr>
          <w:b/>
          <w:smallCaps/>
        </w:rPr>
        <w:t>Giao diện</w:t>
      </w:r>
    </w:p>
    <w:p w:rsidR="009C2641" w:rsidRDefault="00335E26">
      <w:pPr>
        <w:rPr>
          <w:b/>
          <w:smallCaps/>
        </w:rPr>
      </w:pPr>
      <w:r>
        <w:rPr>
          <w:b/>
          <w:smallCaps/>
        </w:rPr>
        <w:t>Đặt tên các điều khiển</w:t>
      </w: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1790"/>
        <w:gridCol w:w="1887"/>
        <w:gridCol w:w="4897"/>
      </w:tblGrid>
      <w:tr w:rsidR="009C2641">
        <w:tc>
          <w:tcPr>
            <w:tcW w:w="776" w:type="dxa"/>
            <w:shd w:val="clear" w:color="auto" w:fill="F2F2F2"/>
          </w:tcPr>
          <w:p w:rsidR="009C2641" w:rsidRDefault="00335E26">
            <w:pPr>
              <w:jc w:val="center"/>
              <w:rPr>
                <w:b/>
                <w:smallCaps/>
                <w:sz w:val="24"/>
                <w:szCs w:val="24"/>
              </w:rPr>
            </w:pPr>
            <w:r>
              <w:rPr>
                <w:b/>
                <w:smallCaps/>
                <w:sz w:val="24"/>
                <w:szCs w:val="24"/>
              </w:rPr>
              <w:t>TT</w:t>
            </w:r>
          </w:p>
        </w:tc>
        <w:tc>
          <w:tcPr>
            <w:tcW w:w="1790" w:type="dxa"/>
            <w:shd w:val="clear" w:color="auto" w:fill="F2F2F2"/>
          </w:tcPr>
          <w:p w:rsidR="009C2641" w:rsidRDefault="00335E26">
            <w:pPr>
              <w:rPr>
                <w:b/>
                <w:smallCaps/>
                <w:sz w:val="24"/>
                <w:szCs w:val="24"/>
              </w:rPr>
            </w:pPr>
            <w:r>
              <w:rPr>
                <w:b/>
                <w:smallCaps/>
                <w:sz w:val="24"/>
                <w:szCs w:val="24"/>
              </w:rPr>
              <w:t>Điều khiển</w:t>
            </w:r>
          </w:p>
        </w:tc>
        <w:tc>
          <w:tcPr>
            <w:tcW w:w="1887" w:type="dxa"/>
            <w:shd w:val="clear" w:color="auto" w:fill="F2F2F2"/>
          </w:tcPr>
          <w:p w:rsidR="009C2641" w:rsidRDefault="00335E26">
            <w:pPr>
              <w:rPr>
                <w:b/>
                <w:smallCaps/>
                <w:sz w:val="24"/>
                <w:szCs w:val="24"/>
              </w:rPr>
            </w:pPr>
            <w:r>
              <w:rPr>
                <w:b/>
                <w:smallCaps/>
                <w:sz w:val="24"/>
                <w:szCs w:val="24"/>
              </w:rPr>
              <w:t>Tên</w:t>
            </w:r>
          </w:p>
        </w:tc>
        <w:tc>
          <w:tcPr>
            <w:tcW w:w="4897" w:type="dxa"/>
            <w:shd w:val="clear" w:color="auto" w:fill="F2F2F2"/>
          </w:tcPr>
          <w:p w:rsidR="009C2641" w:rsidRDefault="00335E26">
            <w:pPr>
              <w:rPr>
                <w:b/>
                <w:smallCaps/>
                <w:sz w:val="24"/>
                <w:szCs w:val="24"/>
              </w:rPr>
            </w:pPr>
            <w:r>
              <w:rPr>
                <w:b/>
                <w:smallCaps/>
                <w:sz w:val="24"/>
                <w:szCs w:val="24"/>
              </w:rPr>
              <w:t>Giá trị</w:t>
            </w:r>
          </w:p>
        </w:tc>
      </w:tr>
      <w:tr w:rsidR="009C2641">
        <w:tc>
          <w:tcPr>
            <w:tcW w:w="776" w:type="dxa"/>
          </w:tcPr>
          <w:p w:rsidR="009C2641" w:rsidRDefault="00335E26">
            <w:pPr>
              <w:jc w:val="center"/>
              <w:rPr>
                <w:smallCaps/>
                <w:sz w:val="24"/>
                <w:szCs w:val="24"/>
              </w:rPr>
            </w:pPr>
            <w:r>
              <w:rPr>
                <w:smallCaps/>
                <w:sz w:val="24"/>
                <w:szCs w:val="24"/>
              </w:rPr>
              <w:t>1</w:t>
            </w:r>
          </w:p>
        </w:tc>
        <w:tc>
          <w:tcPr>
            <w:tcW w:w="1790" w:type="dxa"/>
          </w:tcPr>
          <w:p w:rsidR="009C2641" w:rsidRDefault="009C2641">
            <w:pPr>
              <w:rPr>
                <w:smallCaps/>
                <w:sz w:val="24"/>
                <w:szCs w:val="24"/>
              </w:rPr>
            </w:pPr>
          </w:p>
        </w:tc>
        <w:tc>
          <w:tcPr>
            <w:tcW w:w="1887" w:type="dxa"/>
          </w:tcPr>
          <w:p w:rsidR="009C2641" w:rsidRDefault="009C2641">
            <w:pPr>
              <w:rPr>
                <w:smallCaps/>
                <w:sz w:val="24"/>
                <w:szCs w:val="24"/>
              </w:rPr>
            </w:pPr>
          </w:p>
        </w:tc>
        <w:tc>
          <w:tcPr>
            <w:tcW w:w="4897" w:type="dxa"/>
          </w:tcPr>
          <w:p w:rsidR="009C2641" w:rsidRDefault="009C2641">
            <w:pPr>
              <w:rPr>
                <w:smallCaps/>
                <w:sz w:val="24"/>
                <w:szCs w:val="24"/>
              </w:rPr>
            </w:pPr>
          </w:p>
        </w:tc>
      </w:tr>
      <w:tr w:rsidR="009C2641">
        <w:tc>
          <w:tcPr>
            <w:tcW w:w="776" w:type="dxa"/>
          </w:tcPr>
          <w:p w:rsidR="009C2641" w:rsidRDefault="009C2641">
            <w:pPr>
              <w:jc w:val="center"/>
              <w:rPr>
                <w:smallCaps/>
                <w:sz w:val="24"/>
                <w:szCs w:val="24"/>
              </w:rPr>
            </w:pPr>
          </w:p>
        </w:tc>
        <w:tc>
          <w:tcPr>
            <w:tcW w:w="1790" w:type="dxa"/>
          </w:tcPr>
          <w:p w:rsidR="009C2641" w:rsidRDefault="009C2641">
            <w:pPr>
              <w:rPr>
                <w:smallCaps/>
                <w:sz w:val="24"/>
                <w:szCs w:val="24"/>
              </w:rPr>
            </w:pPr>
          </w:p>
        </w:tc>
        <w:tc>
          <w:tcPr>
            <w:tcW w:w="1887" w:type="dxa"/>
          </w:tcPr>
          <w:p w:rsidR="009C2641" w:rsidRDefault="009C2641">
            <w:pPr>
              <w:rPr>
                <w:smallCaps/>
                <w:sz w:val="24"/>
                <w:szCs w:val="24"/>
              </w:rPr>
            </w:pPr>
          </w:p>
        </w:tc>
        <w:tc>
          <w:tcPr>
            <w:tcW w:w="4897" w:type="dxa"/>
          </w:tcPr>
          <w:p w:rsidR="009C2641" w:rsidRDefault="009C2641">
            <w:pPr>
              <w:rPr>
                <w:smallCaps/>
                <w:sz w:val="24"/>
                <w:szCs w:val="24"/>
              </w:rPr>
            </w:pPr>
          </w:p>
        </w:tc>
      </w:tr>
    </w:tbl>
    <w:p w:rsidR="009C2641" w:rsidRDefault="00335E26">
      <w:pPr>
        <w:pStyle w:val="Heading3"/>
        <w:numPr>
          <w:ilvl w:val="2"/>
          <w:numId w:val="9"/>
        </w:numPr>
      </w:pPr>
      <w:bookmarkStart w:id="55" w:name="_Toc166421938"/>
      <w:r>
        <w:t>Quản lý thống kê</w:t>
      </w:r>
      <w:bookmarkEnd w:id="55"/>
    </w:p>
    <w:p w:rsidR="009C2641" w:rsidRDefault="00335E26">
      <w:pPr>
        <w:pStyle w:val="Heading4"/>
        <w:numPr>
          <w:ilvl w:val="3"/>
          <w:numId w:val="9"/>
        </w:numPr>
      </w:pPr>
      <w:r>
        <w:t>Thống kê sản phẩm theo danh mục</w:t>
      </w:r>
    </w:p>
    <w:p w:rsidR="009C2641" w:rsidRDefault="00335E26">
      <w:pPr>
        <w:rPr>
          <w:b/>
          <w:smallCaps/>
        </w:rPr>
      </w:pPr>
      <w:r>
        <w:rPr>
          <w:b/>
          <w:smallCaps/>
        </w:rPr>
        <w:t>Giao diện</w:t>
      </w:r>
    </w:p>
    <w:p w:rsidR="009C2641" w:rsidRDefault="00335E26">
      <w:pPr>
        <w:rPr>
          <w:b/>
          <w:smallCaps/>
        </w:rPr>
      </w:pPr>
      <w:r>
        <w:rPr>
          <w:b/>
          <w:smallCaps/>
        </w:rPr>
        <w:t>Đặt tên các điều khiển</w:t>
      </w: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1790"/>
        <w:gridCol w:w="1887"/>
        <w:gridCol w:w="4897"/>
      </w:tblGrid>
      <w:tr w:rsidR="009C2641">
        <w:tc>
          <w:tcPr>
            <w:tcW w:w="776" w:type="dxa"/>
            <w:shd w:val="clear" w:color="auto" w:fill="F2F2F2"/>
          </w:tcPr>
          <w:p w:rsidR="009C2641" w:rsidRDefault="00335E26">
            <w:pPr>
              <w:jc w:val="center"/>
              <w:rPr>
                <w:b/>
                <w:smallCaps/>
                <w:sz w:val="24"/>
                <w:szCs w:val="24"/>
              </w:rPr>
            </w:pPr>
            <w:r>
              <w:rPr>
                <w:b/>
                <w:smallCaps/>
                <w:sz w:val="24"/>
                <w:szCs w:val="24"/>
              </w:rPr>
              <w:t>TT</w:t>
            </w:r>
          </w:p>
        </w:tc>
        <w:tc>
          <w:tcPr>
            <w:tcW w:w="1790" w:type="dxa"/>
            <w:shd w:val="clear" w:color="auto" w:fill="F2F2F2"/>
          </w:tcPr>
          <w:p w:rsidR="009C2641" w:rsidRDefault="00335E26">
            <w:pPr>
              <w:rPr>
                <w:b/>
                <w:smallCaps/>
                <w:sz w:val="24"/>
                <w:szCs w:val="24"/>
              </w:rPr>
            </w:pPr>
            <w:r>
              <w:rPr>
                <w:b/>
                <w:smallCaps/>
                <w:sz w:val="24"/>
                <w:szCs w:val="24"/>
              </w:rPr>
              <w:t>Điều khiển</w:t>
            </w:r>
          </w:p>
        </w:tc>
        <w:tc>
          <w:tcPr>
            <w:tcW w:w="1887" w:type="dxa"/>
            <w:shd w:val="clear" w:color="auto" w:fill="F2F2F2"/>
          </w:tcPr>
          <w:p w:rsidR="009C2641" w:rsidRDefault="00335E26">
            <w:pPr>
              <w:rPr>
                <w:b/>
                <w:smallCaps/>
                <w:sz w:val="24"/>
                <w:szCs w:val="24"/>
              </w:rPr>
            </w:pPr>
            <w:r>
              <w:rPr>
                <w:b/>
                <w:smallCaps/>
                <w:sz w:val="24"/>
                <w:szCs w:val="24"/>
              </w:rPr>
              <w:t>Tên</w:t>
            </w:r>
          </w:p>
        </w:tc>
        <w:tc>
          <w:tcPr>
            <w:tcW w:w="4897" w:type="dxa"/>
            <w:shd w:val="clear" w:color="auto" w:fill="F2F2F2"/>
          </w:tcPr>
          <w:p w:rsidR="009C2641" w:rsidRDefault="00335E26">
            <w:pPr>
              <w:rPr>
                <w:b/>
                <w:smallCaps/>
                <w:sz w:val="24"/>
                <w:szCs w:val="24"/>
              </w:rPr>
            </w:pPr>
            <w:r>
              <w:rPr>
                <w:b/>
                <w:smallCaps/>
                <w:sz w:val="24"/>
                <w:szCs w:val="24"/>
              </w:rPr>
              <w:t>Giá trị</w:t>
            </w:r>
          </w:p>
        </w:tc>
      </w:tr>
      <w:tr w:rsidR="009C2641">
        <w:tc>
          <w:tcPr>
            <w:tcW w:w="776" w:type="dxa"/>
          </w:tcPr>
          <w:p w:rsidR="009C2641" w:rsidRDefault="00335E26">
            <w:pPr>
              <w:jc w:val="center"/>
              <w:rPr>
                <w:smallCaps/>
                <w:sz w:val="24"/>
                <w:szCs w:val="24"/>
              </w:rPr>
            </w:pPr>
            <w:r>
              <w:rPr>
                <w:smallCaps/>
                <w:sz w:val="24"/>
                <w:szCs w:val="24"/>
              </w:rPr>
              <w:t>1</w:t>
            </w:r>
          </w:p>
        </w:tc>
        <w:tc>
          <w:tcPr>
            <w:tcW w:w="1790" w:type="dxa"/>
          </w:tcPr>
          <w:p w:rsidR="009C2641" w:rsidRDefault="009C2641">
            <w:pPr>
              <w:rPr>
                <w:smallCaps/>
                <w:sz w:val="24"/>
                <w:szCs w:val="24"/>
              </w:rPr>
            </w:pPr>
          </w:p>
        </w:tc>
        <w:tc>
          <w:tcPr>
            <w:tcW w:w="1887" w:type="dxa"/>
          </w:tcPr>
          <w:p w:rsidR="009C2641" w:rsidRDefault="009C2641">
            <w:pPr>
              <w:rPr>
                <w:smallCaps/>
                <w:sz w:val="24"/>
                <w:szCs w:val="24"/>
              </w:rPr>
            </w:pPr>
          </w:p>
        </w:tc>
        <w:tc>
          <w:tcPr>
            <w:tcW w:w="4897" w:type="dxa"/>
          </w:tcPr>
          <w:p w:rsidR="009C2641" w:rsidRDefault="009C2641">
            <w:pPr>
              <w:rPr>
                <w:smallCaps/>
                <w:sz w:val="24"/>
                <w:szCs w:val="24"/>
              </w:rPr>
            </w:pPr>
          </w:p>
        </w:tc>
      </w:tr>
      <w:tr w:rsidR="009C2641">
        <w:tc>
          <w:tcPr>
            <w:tcW w:w="776" w:type="dxa"/>
          </w:tcPr>
          <w:p w:rsidR="009C2641" w:rsidRDefault="009C2641">
            <w:pPr>
              <w:jc w:val="center"/>
              <w:rPr>
                <w:smallCaps/>
                <w:sz w:val="24"/>
                <w:szCs w:val="24"/>
              </w:rPr>
            </w:pPr>
          </w:p>
        </w:tc>
        <w:tc>
          <w:tcPr>
            <w:tcW w:w="1790" w:type="dxa"/>
          </w:tcPr>
          <w:p w:rsidR="009C2641" w:rsidRDefault="009C2641">
            <w:pPr>
              <w:rPr>
                <w:smallCaps/>
                <w:sz w:val="24"/>
                <w:szCs w:val="24"/>
              </w:rPr>
            </w:pPr>
          </w:p>
        </w:tc>
        <w:tc>
          <w:tcPr>
            <w:tcW w:w="1887" w:type="dxa"/>
          </w:tcPr>
          <w:p w:rsidR="009C2641" w:rsidRDefault="009C2641">
            <w:pPr>
              <w:rPr>
                <w:smallCaps/>
                <w:sz w:val="24"/>
                <w:szCs w:val="24"/>
              </w:rPr>
            </w:pPr>
          </w:p>
        </w:tc>
        <w:tc>
          <w:tcPr>
            <w:tcW w:w="4897" w:type="dxa"/>
          </w:tcPr>
          <w:p w:rsidR="009C2641" w:rsidRDefault="009C2641">
            <w:pPr>
              <w:rPr>
                <w:smallCaps/>
                <w:sz w:val="24"/>
                <w:szCs w:val="24"/>
              </w:rPr>
            </w:pPr>
          </w:p>
        </w:tc>
      </w:tr>
    </w:tbl>
    <w:p w:rsidR="009C2641" w:rsidRDefault="00335E26">
      <w:pPr>
        <w:pStyle w:val="Heading4"/>
        <w:numPr>
          <w:ilvl w:val="3"/>
          <w:numId w:val="9"/>
        </w:numPr>
      </w:pPr>
      <w:r>
        <w:t>Sơ đồ chart theo danh mục</w:t>
      </w:r>
    </w:p>
    <w:p w:rsidR="009C2641" w:rsidRDefault="00335E26">
      <w:pPr>
        <w:rPr>
          <w:b/>
          <w:smallCaps/>
        </w:rPr>
      </w:pPr>
      <w:r>
        <w:rPr>
          <w:b/>
          <w:smallCaps/>
        </w:rPr>
        <w:t>Giao diện</w:t>
      </w:r>
    </w:p>
    <w:p w:rsidR="009C2641" w:rsidRDefault="00335E26">
      <w:pPr>
        <w:rPr>
          <w:b/>
          <w:smallCaps/>
        </w:rPr>
      </w:pPr>
      <w:r>
        <w:rPr>
          <w:b/>
          <w:smallCaps/>
        </w:rPr>
        <w:t>Đặt tên các điều khiển</w:t>
      </w:r>
    </w:p>
    <w:p w:rsidR="009C2641" w:rsidRDefault="00335E26">
      <w:pPr>
        <w:pStyle w:val="Heading2"/>
        <w:numPr>
          <w:ilvl w:val="1"/>
          <w:numId w:val="9"/>
        </w:numPr>
      </w:pPr>
      <w:bookmarkStart w:id="56" w:name="_Toc166421939"/>
      <w:r>
        <w:t>Tạo CSDL với MySQL</w:t>
      </w:r>
      <w:bookmarkEnd w:id="56"/>
    </w:p>
    <w:p w:rsidR="009C2641" w:rsidRDefault="00335E26">
      <w:pPr>
        <w:pStyle w:val="Heading3"/>
        <w:numPr>
          <w:ilvl w:val="2"/>
          <w:numId w:val="9"/>
        </w:numPr>
      </w:pPr>
      <w:bookmarkStart w:id="57" w:name="_heading=h.2p2csry" w:colFirst="0" w:colLast="0"/>
      <w:bookmarkStart w:id="58" w:name="_Toc166421940"/>
      <w:bookmarkEnd w:id="57"/>
      <w:r>
        <w:t>Sơ đồ quan hệ</w:t>
      </w:r>
      <w:bookmarkEnd w:id="58"/>
    </w:p>
    <w:p w:rsidR="009C2641" w:rsidRDefault="00335E26">
      <w:pPr>
        <w:numPr>
          <w:ilvl w:val="0"/>
          <w:numId w:val="10"/>
        </w:numPr>
        <w:pBdr>
          <w:top w:val="nil"/>
          <w:left w:val="nil"/>
          <w:bottom w:val="nil"/>
          <w:right w:val="nil"/>
          <w:between w:val="nil"/>
        </w:pBdr>
        <w:spacing w:after="0"/>
        <w:rPr>
          <w:i/>
          <w:color w:val="00B050"/>
        </w:rPr>
      </w:pPr>
      <w:r>
        <w:rPr>
          <w:i/>
          <w:color w:val="00B050"/>
        </w:rPr>
        <w:t>Hình: Sơ đồ quan hệ</w:t>
      </w:r>
    </w:p>
    <w:p w:rsidR="009C2641" w:rsidRDefault="00335E26">
      <w:pPr>
        <w:numPr>
          <w:ilvl w:val="0"/>
          <w:numId w:val="10"/>
        </w:numPr>
        <w:pBdr>
          <w:top w:val="nil"/>
          <w:left w:val="nil"/>
          <w:bottom w:val="nil"/>
          <w:right w:val="nil"/>
          <w:between w:val="nil"/>
        </w:pBdr>
        <w:rPr>
          <w:i/>
          <w:color w:val="00B050"/>
        </w:rPr>
      </w:pPr>
      <w:r>
        <w:rPr>
          <w:i/>
          <w:color w:val="00B050"/>
        </w:rPr>
        <w:t>Ràng buộc: Mô tả ràng buộc của các quan hệ</w:t>
      </w:r>
    </w:p>
    <w:p w:rsidR="009C2641" w:rsidRDefault="00335E26">
      <w:pPr>
        <w:pStyle w:val="Heading3"/>
        <w:numPr>
          <w:ilvl w:val="2"/>
          <w:numId w:val="9"/>
        </w:numPr>
      </w:pPr>
      <w:bookmarkStart w:id="59" w:name="_heading=h.147n2zr" w:colFirst="0" w:colLast="0"/>
      <w:bookmarkStart w:id="60" w:name="_Toc166421941"/>
      <w:bookmarkEnd w:id="59"/>
      <w:r>
        <w:lastRenderedPageBreak/>
        <w:t>Chi tiết các bảng</w:t>
      </w:r>
      <w:bookmarkEnd w:id="60"/>
    </w:p>
    <w:p w:rsidR="009C2641" w:rsidRDefault="00335E26">
      <w:pPr>
        <w:numPr>
          <w:ilvl w:val="0"/>
          <w:numId w:val="10"/>
        </w:numPr>
        <w:pBdr>
          <w:top w:val="nil"/>
          <w:left w:val="nil"/>
          <w:bottom w:val="nil"/>
          <w:right w:val="nil"/>
          <w:between w:val="nil"/>
        </w:pBdr>
        <w:rPr>
          <w:i/>
          <w:color w:val="00B050"/>
        </w:rPr>
      </w:pPr>
      <w:r>
        <w:rPr>
          <w:i/>
          <w:color w:val="00B050"/>
        </w:rPr>
        <w:t>Mỗi bảng cần viết theo hướng dẫn sau đây:</w:t>
      </w:r>
    </w:p>
    <w:p w:rsidR="009C2641" w:rsidRDefault="00335E26">
      <w:pPr>
        <w:pStyle w:val="Heading4"/>
        <w:numPr>
          <w:ilvl w:val="3"/>
          <w:numId w:val="9"/>
        </w:numPr>
      </w:pPr>
      <w:r>
        <w:t>Bảng loai</w:t>
      </w:r>
    </w:p>
    <w:p w:rsidR="00B32B6F" w:rsidRDefault="00335E26">
      <w:pPr>
        <w:rPr>
          <w:rFonts w:ascii="Times" w:eastAsia="Times" w:hAnsi="Times" w:cs="Times"/>
          <w:b/>
          <w:smallCaps/>
        </w:rPr>
      </w:pPr>
      <w:r>
        <w:rPr>
          <w:rFonts w:ascii="Times" w:eastAsia="Times" w:hAnsi="Times" w:cs="Times"/>
          <w:b/>
          <w:smallCaps/>
        </w:rPr>
        <w:t>Cấu trúc bảng</w:t>
      </w:r>
    </w:p>
    <w:tbl>
      <w:tblPr>
        <w:tblStyle w:val="GridTable5Dark-Accent5"/>
        <w:tblW w:w="10414" w:type="dxa"/>
        <w:tblLook w:val="04A0" w:firstRow="1" w:lastRow="0" w:firstColumn="1" w:lastColumn="0" w:noHBand="0" w:noVBand="1"/>
      </w:tblPr>
      <w:tblGrid>
        <w:gridCol w:w="2337"/>
        <w:gridCol w:w="2337"/>
        <w:gridCol w:w="3118"/>
        <w:gridCol w:w="2622"/>
      </w:tblGrid>
      <w:tr w:rsidR="00B32B6F" w:rsidRPr="0096103B" w:rsidTr="00936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32B6F" w:rsidRPr="0096103B" w:rsidRDefault="00B32B6F" w:rsidP="0093621A">
            <w:pPr>
              <w:spacing w:line="360" w:lineRule="auto"/>
              <w:jc w:val="left"/>
              <w:rPr>
                <w:b w:val="0"/>
                <w:lang w:val="vi-VN"/>
              </w:rPr>
            </w:pPr>
            <w:r w:rsidRPr="0096103B">
              <w:rPr>
                <w:b w:val="0"/>
                <w:lang w:val="vi-VN"/>
              </w:rPr>
              <w:t xml:space="preserve">Tên cột </w:t>
            </w:r>
          </w:p>
        </w:tc>
        <w:tc>
          <w:tcPr>
            <w:tcW w:w="2337" w:type="dxa"/>
          </w:tcPr>
          <w:p w:rsidR="00B32B6F" w:rsidRPr="0096103B" w:rsidRDefault="00B32B6F" w:rsidP="0093621A">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Kiểu</w:t>
            </w:r>
          </w:p>
        </w:tc>
        <w:tc>
          <w:tcPr>
            <w:tcW w:w="3118" w:type="dxa"/>
          </w:tcPr>
          <w:p w:rsidR="00B32B6F" w:rsidRPr="0096103B" w:rsidRDefault="00B32B6F" w:rsidP="0093621A">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Ràng buộc</w:t>
            </w:r>
          </w:p>
        </w:tc>
        <w:tc>
          <w:tcPr>
            <w:tcW w:w="2622" w:type="dxa"/>
          </w:tcPr>
          <w:p w:rsidR="00B32B6F" w:rsidRPr="0096103B" w:rsidRDefault="00B32B6F" w:rsidP="0093621A">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Ghi chú</w:t>
            </w:r>
          </w:p>
        </w:tc>
      </w:tr>
      <w:tr w:rsidR="00B32B6F" w:rsidTr="0093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32B6F" w:rsidRPr="0096103B" w:rsidRDefault="004E34D6" w:rsidP="0093621A">
            <w:pPr>
              <w:spacing w:line="360" w:lineRule="auto"/>
              <w:jc w:val="left"/>
              <w:rPr>
                <w:lang w:val="vi-VN"/>
              </w:rPr>
            </w:pPr>
            <w:r>
              <w:rPr>
                <w:lang w:val="vi-VN"/>
              </w:rPr>
              <w:t>Iddm</w:t>
            </w:r>
          </w:p>
        </w:tc>
        <w:tc>
          <w:tcPr>
            <w:tcW w:w="2337" w:type="dxa"/>
          </w:tcPr>
          <w:p w:rsidR="00B32B6F" w:rsidRPr="0096103B" w:rsidRDefault="00B32B6F"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INT</w:t>
            </w:r>
          </w:p>
        </w:tc>
        <w:tc>
          <w:tcPr>
            <w:tcW w:w="3118" w:type="dxa"/>
          </w:tcPr>
          <w:p w:rsidR="00B32B6F" w:rsidRPr="0096103B" w:rsidRDefault="00B32B6F"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PK,NOT NULL, Tự tăng</w:t>
            </w:r>
          </w:p>
        </w:tc>
        <w:tc>
          <w:tcPr>
            <w:tcW w:w="2622" w:type="dxa"/>
          </w:tcPr>
          <w:p w:rsidR="00B32B6F" w:rsidRPr="0096103B" w:rsidRDefault="00B32B6F"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Mã loại </w:t>
            </w:r>
          </w:p>
        </w:tc>
      </w:tr>
      <w:tr w:rsidR="00B32B6F" w:rsidTr="0093621A">
        <w:tc>
          <w:tcPr>
            <w:cnfStyle w:val="001000000000" w:firstRow="0" w:lastRow="0" w:firstColumn="1" w:lastColumn="0" w:oddVBand="0" w:evenVBand="0" w:oddHBand="0" w:evenHBand="0" w:firstRowFirstColumn="0" w:firstRowLastColumn="0" w:lastRowFirstColumn="0" w:lastRowLastColumn="0"/>
            <w:tcW w:w="2337" w:type="dxa"/>
          </w:tcPr>
          <w:p w:rsidR="00B32B6F" w:rsidRPr="0096103B" w:rsidRDefault="00B32B6F" w:rsidP="0093621A">
            <w:pPr>
              <w:spacing w:line="360" w:lineRule="auto"/>
              <w:jc w:val="left"/>
              <w:rPr>
                <w:lang w:val="vi-VN"/>
              </w:rPr>
            </w:pPr>
            <w:r>
              <w:rPr>
                <w:lang w:val="vi-VN"/>
              </w:rPr>
              <w:t>Name</w:t>
            </w:r>
          </w:p>
        </w:tc>
        <w:tc>
          <w:tcPr>
            <w:tcW w:w="2337" w:type="dxa"/>
          </w:tcPr>
          <w:p w:rsidR="00B32B6F" w:rsidRPr="0096103B" w:rsidRDefault="00B32B6F"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VARCHAR(255)</w:t>
            </w:r>
          </w:p>
        </w:tc>
        <w:tc>
          <w:tcPr>
            <w:tcW w:w="3118" w:type="dxa"/>
          </w:tcPr>
          <w:p w:rsidR="00B32B6F" w:rsidRPr="0096103B" w:rsidRDefault="00B32B6F"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c>
          <w:tcPr>
            <w:tcW w:w="2622" w:type="dxa"/>
          </w:tcPr>
          <w:p w:rsidR="00B32B6F" w:rsidRPr="0096103B" w:rsidRDefault="00B32B6F"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Tên loại </w:t>
            </w:r>
          </w:p>
        </w:tc>
      </w:tr>
    </w:tbl>
    <w:p w:rsidR="009C2641" w:rsidRDefault="009C2641">
      <w:pPr>
        <w:rPr>
          <w:rFonts w:ascii="Times" w:eastAsia="Times" w:hAnsi="Times" w:cs="Times"/>
          <w:b/>
          <w:smallCaps/>
        </w:rPr>
      </w:pPr>
    </w:p>
    <w:p w:rsidR="0093621A" w:rsidRDefault="0093621A" w:rsidP="0093621A">
      <w:pPr>
        <w:rPr>
          <w:rFonts w:ascii="Times" w:eastAsia="Times" w:hAnsi="Times" w:cs="Times"/>
          <w:b/>
          <w:smallCaps/>
        </w:rPr>
      </w:pPr>
      <w:r>
        <w:rPr>
          <w:rFonts w:ascii="Times" w:eastAsia="Times" w:hAnsi="Times" w:cs="Times"/>
          <w:b/>
          <w:smallCaps/>
        </w:rPr>
        <w:t>Mã lệnh tạo bảng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3621A" w:rsidTr="0093621A">
        <w:tc>
          <w:tcPr>
            <w:tcW w:w="9350" w:type="dxa"/>
          </w:tcPr>
          <w:p w:rsidR="0093621A" w:rsidRDefault="0093621A" w:rsidP="0093621A">
            <w:pPr>
              <w:pStyle w:val="NoSpacing"/>
              <w:rPr>
                <w:rFonts w:eastAsia="Times"/>
              </w:rPr>
            </w:pPr>
            <w:r w:rsidRPr="0093621A">
              <w:t>CREATE TABLE</w:t>
            </w:r>
            <w:r>
              <w:rPr>
                <w:rFonts w:eastAsia="Times"/>
              </w:rPr>
              <w:t xml:space="preserve"> danhmuc(</w:t>
            </w:r>
          </w:p>
          <w:p w:rsidR="0093621A" w:rsidRDefault="004E34D6" w:rsidP="0093621A">
            <w:pPr>
              <w:pStyle w:val="NoSpacing"/>
              <w:rPr>
                <w:rFonts w:eastAsia="Times"/>
              </w:rPr>
            </w:pPr>
            <w:r>
              <w:rPr>
                <w:rFonts w:eastAsia="Times"/>
              </w:rPr>
              <w:t xml:space="preserve">   Iddm</w:t>
            </w:r>
            <w:r w:rsidR="0093621A">
              <w:rPr>
                <w:rFonts w:eastAsia="Times"/>
              </w:rPr>
              <w:t xml:space="preserve"> INT(11) primary key,</w:t>
            </w:r>
          </w:p>
          <w:p w:rsidR="0093621A" w:rsidRDefault="0093621A" w:rsidP="0093621A">
            <w:pPr>
              <w:pStyle w:val="NoSpacing"/>
              <w:rPr>
                <w:rFonts w:eastAsia="Times"/>
              </w:rPr>
            </w:pPr>
            <w:r>
              <w:rPr>
                <w:rFonts w:eastAsia="Times"/>
              </w:rPr>
              <w:t xml:space="preserve">   Name VARCHAR(255)</w:t>
            </w:r>
            <w:r w:rsidR="004E34D6">
              <w:rPr>
                <w:rFonts w:eastAsia="Times"/>
              </w:rPr>
              <w:t xml:space="preserve"> NOT NULL</w:t>
            </w:r>
          </w:p>
          <w:p w:rsidR="0093621A" w:rsidRDefault="0093621A" w:rsidP="0093621A">
            <w:pPr>
              <w:pStyle w:val="NoSpacing"/>
              <w:rPr>
                <w:rFonts w:eastAsia="Times"/>
              </w:rPr>
            </w:pPr>
            <w:r>
              <w:rPr>
                <w:rFonts w:eastAsia="Times"/>
              </w:rPr>
              <w:t>);</w:t>
            </w:r>
          </w:p>
        </w:tc>
      </w:tr>
    </w:tbl>
    <w:p w:rsidR="0093621A" w:rsidRDefault="0093621A" w:rsidP="0093621A">
      <w:pPr>
        <w:rPr>
          <w:rFonts w:ascii="Times" w:eastAsia="Times" w:hAnsi="Times" w:cs="Times"/>
          <w:b/>
          <w:smallCaps/>
        </w:rPr>
      </w:pPr>
      <w:r>
        <w:rPr>
          <w:rFonts w:ascii="Times" w:eastAsia="Times" w:hAnsi="Times" w:cs="Times"/>
          <w:b/>
          <w:smallCaps/>
        </w:rPr>
        <w:t>Câu lệnh SQL cơ bản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3621A" w:rsidTr="0093621A">
        <w:tc>
          <w:tcPr>
            <w:tcW w:w="9350" w:type="dxa"/>
          </w:tcPr>
          <w:p w:rsidR="0093621A" w:rsidRDefault="0093621A" w:rsidP="0093621A">
            <w:pPr>
              <w:rPr>
                <w:rFonts w:ascii="Times" w:eastAsia="Times" w:hAnsi="Times" w:cs="Times"/>
                <w:b/>
                <w:smallCaps/>
              </w:rPr>
            </w:pPr>
            <w:r>
              <w:rPr>
                <w:rFonts w:ascii="Times" w:eastAsia="Times" w:hAnsi="Times" w:cs="Times"/>
                <w:b/>
                <w:smallCaps/>
              </w:rPr>
              <w:t xml:space="preserve">select * from </w:t>
            </w:r>
            <w:r w:rsidRPr="0093621A">
              <w:rPr>
                <w:rStyle w:val="NoSpacingChar"/>
              </w:rPr>
              <w:t>danhmuc</w:t>
            </w:r>
            <w:r>
              <w:rPr>
                <w:rStyle w:val="NoSpacingChar"/>
              </w:rPr>
              <w:t>;</w:t>
            </w:r>
          </w:p>
        </w:tc>
      </w:tr>
    </w:tbl>
    <w:p w:rsidR="0093621A" w:rsidRDefault="0093621A">
      <w:pPr>
        <w:rPr>
          <w:rFonts w:ascii="Times" w:eastAsia="Times" w:hAnsi="Times" w:cs="Times"/>
          <w:b/>
          <w:smallCaps/>
        </w:rPr>
      </w:pPr>
    </w:p>
    <w:p w:rsidR="009C2641" w:rsidRDefault="00335E26">
      <w:pPr>
        <w:pStyle w:val="Heading4"/>
        <w:numPr>
          <w:ilvl w:val="3"/>
          <w:numId w:val="9"/>
        </w:numPr>
      </w:pPr>
      <w:r>
        <w:t>Bảng hang_hoa</w:t>
      </w:r>
    </w:p>
    <w:p w:rsidR="009C2641" w:rsidRDefault="00335E26">
      <w:pPr>
        <w:rPr>
          <w:rFonts w:ascii="Times" w:eastAsia="Times" w:hAnsi="Times" w:cs="Times"/>
          <w:b/>
          <w:smallCaps/>
        </w:rPr>
      </w:pPr>
      <w:r>
        <w:rPr>
          <w:rFonts w:ascii="Times" w:eastAsia="Times" w:hAnsi="Times" w:cs="Times"/>
          <w:b/>
          <w:smallCaps/>
        </w:rPr>
        <w:t>Cấu trúc bảng</w:t>
      </w:r>
    </w:p>
    <w:tbl>
      <w:tblPr>
        <w:tblStyle w:val="GridTable5Dark-Accent5"/>
        <w:tblW w:w="10414" w:type="dxa"/>
        <w:tblLook w:val="04A0" w:firstRow="1" w:lastRow="0" w:firstColumn="1" w:lastColumn="0" w:noHBand="0" w:noVBand="1"/>
      </w:tblPr>
      <w:tblGrid>
        <w:gridCol w:w="2337"/>
        <w:gridCol w:w="2337"/>
        <w:gridCol w:w="3118"/>
        <w:gridCol w:w="2622"/>
      </w:tblGrid>
      <w:tr w:rsidR="00F63544" w:rsidRPr="0096103B" w:rsidTr="00936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63544" w:rsidRPr="0096103B" w:rsidRDefault="00F63544" w:rsidP="0093621A">
            <w:pPr>
              <w:spacing w:line="360" w:lineRule="auto"/>
              <w:jc w:val="left"/>
              <w:rPr>
                <w:b w:val="0"/>
                <w:lang w:val="vi-VN"/>
              </w:rPr>
            </w:pPr>
            <w:r w:rsidRPr="0096103B">
              <w:rPr>
                <w:b w:val="0"/>
                <w:lang w:val="vi-VN"/>
              </w:rPr>
              <w:t xml:space="preserve">Tên cột </w:t>
            </w:r>
          </w:p>
        </w:tc>
        <w:tc>
          <w:tcPr>
            <w:tcW w:w="2337" w:type="dxa"/>
          </w:tcPr>
          <w:p w:rsidR="00F63544" w:rsidRPr="0096103B" w:rsidRDefault="00F63544" w:rsidP="0093621A">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Kiểu</w:t>
            </w:r>
          </w:p>
        </w:tc>
        <w:tc>
          <w:tcPr>
            <w:tcW w:w="3118" w:type="dxa"/>
          </w:tcPr>
          <w:p w:rsidR="00F63544" w:rsidRPr="0096103B" w:rsidRDefault="00F63544" w:rsidP="0093621A">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Ràng buộc</w:t>
            </w:r>
          </w:p>
        </w:tc>
        <w:tc>
          <w:tcPr>
            <w:tcW w:w="2622" w:type="dxa"/>
          </w:tcPr>
          <w:p w:rsidR="00F63544" w:rsidRPr="0096103B" w:rsidRDefault="00F63544" w:rsidP="0093621A">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Ghi chú</w:t>
            </w:r>
          </w:p>
        </w:tc>
      </w:tr>
      <w:tr w:rsidR="00F63544" w:rsidTr="0093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63544" w:rsidRPr="0096103B" w:rsidRDefault="004E34D6" w:rsidP="0093621A">
            <w:pPr>
              <w:spacing w:line="360" w:lineRule="auto"/>
              <w:jc w:val="left"/>
              <w:rPr>
                <w:lang w:val="vi-VN"/>
              </w:rPr>
            </w:pPr>
            <w:r>
              <w:rPr>
                <w:lang w:val="vi-VN"/>
              </w:rPr>
              <w:t>Idpro</w:t>
            </w:r>
          </w:p>
        </w:tc>
        <w:tc>
          <w:tcPr>
            <w:tcW w:w="2337" w:type="dxa"/>
          </w:tcPr>
          <w:p w:rsidR="00F63544" w:rsidRPr="0096103B"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INT</w:t>
            </w:r>
          </w:p>
        </w:tc>
        <w:tc>
          <w:tcPr>
            <w:tcW w:w="3118" w:type="dxa"/>
          </w:tcPr>
          <w:p w:rsidR="00F63544" w:rsidRPr="0096103B"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PK,NOT NULL, Tự tăng</w:t>
            </w:r>
          </w:p>
        </w:tc>
        <w:tc>
          <w:tcPr>
            <w:tcW w:w="2622" w:type="dxa"/>
          </w:tcPr>
          <w:p w:rsidR="00F63544" w:rsidRPr="0096103B"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Mã hàng hóa</w:t>
            </w:r>
          </w:p>
        </w:tc>
      </w:tr>
      <w:tr w:rsidR="00F63544" w:rsidTr="0093621A">
        <w:tc>
          <w:tcPr>
            <w:cnfStyle w:val="001000000000" w:firstRow="0" w:lastRow="0" w:firstColumn="1" w:lastColumn="0" w:oddVBand="0" w:evenVBand="0" w:oddHBand="0" w:evenHBand="0" w:firstRowFirstColumn="0" w:firstRowLastColumn="0" w:lastRowFirstColumn="0" w:lastRowLastColumn="0"/>
            <w:tcW w:w="2337" w:type="dxa"/>
          </w:tcPr>
          <w:p w:rsidR="00F63544" w:rsidRPr="0096103B" w:rsidRDefault="00F63544" w:rsidP="0093621A">
            <w:pPr>
              <w:spacing w:line="360" w:lineRule="auto"/>
              <w:jc w:val="left"/>
              <w:rPr>
                <w:lang w:val="vi-VN"/>
              </w:rPr>
            </w:pPr>
            <w:r>
              <w:rPr>
                <w:lang w:val="vi-VN"/>
              </w:rPr>
              <w:t>Name</w:t>
            </w:r>
          </w:p>
        </w:tc>
        <w:tc>
          <w:tcPr>
            <w:tcW w:w="2337" w:type="dxa"/>
          </w:tcPr>
          <w:p w:rsidR="00F63544" w:rsidRPr="0096103B" w:rsidRDefault="00F63544"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VARCHAR(255)</w:t>
            </w:r>
          </w:p>
        </w:tc>
        <w:tc>
          <w:tcPr>
            <w:tcW w:w="3118" w:type="dxa"/>
          </w:tcPr>
          <w:p w:rsidR="00F63544" w:rsidRPr="0096103B" w:rsidRDefault="00F63544"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c>
          <w:tcPr>
            <w:tcW w:w="2622" w:type="dxa"/>
          </w:tcPr>
          <w:p w:rsidR="00F63544" w:rsidRPr="0096103B" w:rsidRDefault="00F63544"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Tên hàng hóa</w:t>
            </w:r>
          </w:p>
        </w:tc>
      </w:tr>
      <w:tr w:rsidR="00F63544" w:rsidTr="0093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63544" w:rsidRDefault="00F63544" w:rsidP="0093621A">
            <w:pPr>
              <w:spacing w:line="360" w:lineRule="auto"/>
              <w:jc w:val="left"/>
              <w:rPr>
                <w:lang w:val="vi-VN"/>
              </w:rPr>
            </w:pPr>
            <w:r>
              <w:rPr>
                <w:lang w:val="vi-VN"/>
              </w:rPr>
              <w:t>Price</w:t>
            </w:r>
          </w:p>
        </w:tc>
        <w:tc>
          <w:tcPr>
            <w:tcW w:w="2337" w:type="dxa"/>
          </w:tcPr>
          <w:p w:rsidR="00F63544"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DOUBLE(10,2)</w:t>
            </w:r>
          </w:p>
        </w:tc>
        <w:tc>
          <w:tcPr>
            <w:tcW w:w="3118" w:type="dxa"/>
          </w:tcPr>
          <w:p w:rsidR="00F63544"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NOT NULL</w:t>
            </w:r>
          </w:p>
        </w:tc>
        <w:tc>
          <w:tcPr>
            <w:tcW w:w="2622" w:type="dxa"/>
          </w:tcPr>
          <w:p w:rsidR="00F63544"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Đơn giá</w:t>
            </w:r>
          </w:p>
        </w:tc>
      </w:tr>
      <w:tr w:rsidR="00F63544" w:rsidTr="0093621A">
        <w:tc>
          <w:tcPr>
            <w:cnfStyle w:val="001000000000" w:firstRow="0" w:lastRow="0" w:firstColumn="1" w:lastColumn="0" w:oddVBand="0" w:evenVBand="0" w:oddHBand="0" w:evenHBand="0" w:firstRowFirstColumn="0" w:firstRowLastColumn="0" w:lastRowFirstColumn="0" w:lastRowLastColumn="0"/>
            <w:tcW w:w="2337" w:type="dxa"/>
          </w:tcPr>
          <w:p w:rsidR="00F63544" w:rsidRDefault="00F63544" w:rsidP="0093621A">
            <w:pPr>
              <w:spacing w:line="360" w:lineRule="auto"/>
              <w:jc w:val="left"/>
              <w:rPr>
                <w:lang w:val="vi-VN"/>
              </w:rPr>
            </w:pPr>
            <w:r>
              <w:rPr>
                <w:lang w:val="vi-VN"/>
              </w:rPr>
              <w:t>Img</w:t>
            </w:r>
          </w:p>
        </w:tc>
        <w:tc>
          <w:tcPr>
            <w:tcW w:w="2337" w:type="dxa"/>
          </w:tcPr>
          <w:p w:rsidR="00F63544" w:rsidRDefault="00F63544"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VARCHAR(255)</w:t>
            </w:r>
          </w:p>
        </w:tc>
        <w:tc>
          <w:tcPr>
            <w:tcW w:w="3118" w:type="dxa"/>
          </w:tcPr>
          <w:p w:rsidR="00F63544" w:rsidRDefault="00F63544"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c>
          <w:tcPr>
            <w:tcW w:w="2622" w:type="dxa"/>
          </w:tcPr>
          <w:p w:rsidR="00F63544" w:rsidRDefault="00F63544"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Hình ảnh</w:t>
            </w:r>
          </w:p>
        </w:tc>
      </w:tr>
      <w:tr w:rsidR="00F63544" w:rsidTr="00936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63544" w:rsidRDefault="00F63544" w:rsidP="0093621A">
            <w:pPr>
              <w:spacing w:line="360" w:lineRule="auto"/>
              <w:jc w:val="left"/>
              <w:rPr>
                <w:lang w:val="vi-VN"/>
              </w:rPr>
            </w:pPr>
            <w:r>
              <w:rPr>
                <w:lang w:val="vi-VN"/>
              </w:rPr>
              <w:t>Mota</w:t>
            </w:r>
          </w:p>
        </w:tc>
        <w:tc>
          <w:tcPr>
            <w:tcW w:w="2337" w:type="dxa"/>
          </w:tcPr>
          <w:p w:rsidR="00F63544"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TEXT</w:t>
            </w:r>
          </w:p>
        </w:tc>
        <w:tc>
          <w:tcPr>
            <w:tcW w:w="3118" w:type="dxa"/>
          </w:tcPr>
          <w:p w:rsidR="00F63544"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NOT NULL</w:t>
            </w:r>
          </w:p>
        </w:tc>
        <w:tc>
          <w:tcPr>
            <w:tcW w:w="2622" w:type="dxa"/>
          </w:tcPr>
          <w:p w:rsidR="00F63544"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Mô tả hàng hóa</w:t>
            </w:r>
          </w:p>
        </w:tc>
      </w:tr>
      <w:tr w:rsidR="00F63544" w:rsidTr="0093621A">
        <w:tc>
          <w:tcPr>
            <w:cnfStyle w:val="001000000000" w:firstRow="0" w:lastRow="0" w:firstColumn="1" w:lastColumn="0" w:oddVBand="0" w:evenVBand="0" w:oddHBand="0" w:evenHBand="0" w:firstRowFirstColumn="0" w:firstRowLastColumn="0" w:lastRowFirstColumn="0" w:lastRowLastColumn="0"/>
            <w:tcW w:w="2337" w:type="dxa"/>
          </w:tcPr>
          <w:p w:rsidR="00F63544" w:rsidRDefault="00F63544" w:rsidP="0093621A">
            <w:pPr>
              <w:spacing w:line="360" w:lineRule="auto"/>
              <w:jc w:val="left"/>
              <w:rPr>
                <w:lang w:val="vi-VN"/>
              </w:rPr>
            </w:pPr>
            <w:r>
              <w:rPr>
                <w:lang w:val="vi-VN"/>
              </w:rPr>
              <w:t>Iddm</w:t>
            </w:r>
          </w:p>
        </w:tc>
        <w:tc>
          <w:tcPr>
            <w:tcW w:w="2337" w:type="dxa"/>
          </w:tcPr>
          <w:p w:rsidR="00F63544" w:rsidRDefault="00F63544"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INT</w:t>
            </w:r>
          </w:p>
        </w:tc>
        <w:tc>
          <w:tcPr>
            <w:tcW w:w="3118" w:type="dxa"/>
          </w:tcPr>
          <w:p w:rsidR="00F63544" w:rsidRDefault="00F63544"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FK,NOT NULL</w:t>
            </w:r>
          </w:p>
        </w:tc>
        <w:tc>
          <w:tcPr>
            <w:tcW w:w="2622" w:type="dxa"/>
          </w:tcPr>
          <w:p w:rsidR="00F63544" w:rsidRDefault="00F63544"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Mã loại</w:t>
            </w:r>
          </w:p>
        </w:tc>
      </w:tr>
    </w:tbl>
    <w:p w:rsidR="004A6EB1" w:rsidRDefault="004A6EB1">
      <w:pPr>
        <w:rPr>
          <w:rFonts w:ascii="Times" w:eastAsia="Times" w:hAnsi="Times" w:cs="Times"/>
          <w:b/>
          <w:smallCaps/>
        </w:rPr>
      </w:pPr>
    </w:p>
    <w:p w:rsidR="009C2641" w:rsidRDefault="00335E26">
      <w:pPr>
        <w:rPr>
          <w:rFonts w:ascii="Times" w:eastAsia="Times" w:hAnsi="Times" w:cs="Times"/>
          <w:b/>
          <w:smallCaps/>
        </w:rPr>
      </w:pPr>
      <w:r>
        <w:rPr>
          <w:rFonts w:ascii="Times" w:eastAsia="Times" w:hAnsi="Times" w:cs="Times"/>
          <w:b/>
          <w:smallCaps/>
        </w:rPr>
        <w:t>Mã lệnh tạo bảng</w:t>
      </w:r>
    </w:p>
    <w:p w:rsidR="0093621A" w:rsidRDefault="0093621A">
      <w:pPr>
        <w:rPr>
          <w:rFonts w:ascii="Times" w:eastAsia="Times" w:hAnsi="Times" w:cs="Times"/>
          <w:b/>
          <w:smallCaps/>
        </w:rPr>
      </w:pPr>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C2641">
        <w:tc>
          <w:tcPr>
            <w:tcW w:w="9350" w:type="dxa"/>
          </w:tcPr>
          <w:p w:rsidR="0093621A" w:rsidRDefault="0093621A" w:rsidP="0093621A">
            <w:pPr>
              <w:pStyle w:val="NoSpacing"/>
              <w:rPr>
                <w:rFonts w:eastAsia="Times"/>
              </w:rPr>
            </w:pPr>
            <w:r w:rsidRPr="0093621A">
              <w:lastRenderedPageBreak/>
              <w:t>CREATE TABLE</w:t>
            </w:r>
            <w:r>
              <w:rPr>
                <w:rFonts w:eastAsia="Times"/>
              </w:rPr>
              <w:t xml:space="preserve"> </w:t>
            </w:r>
            <w:r w:rsidR="004E34D6">
              <w:rPr>
                <w:rFonts w:eastAsia="Times"/>
              </w:rPr>
              <w:t>sanpham</w:t>
            </w:r>
            <w:r>
              <w:rPr>
                <w:rFonts w:eastAsia="Times"/>
              </w:rPr>
              <w:t>(</w:t>
            </w:r>
          </w:p>
          <w:p w:rsidR="0093621A" w:rsidRDefault="004E34D6" w:rsidP="0093621A">
            <w:pPr>
              <w:pStyle w:val="NoSpacing"/>
              <w:rPr>
                <w:rFonts w:eastAsia="Times"/>
              </w:rPr>
            </w:pPr>
            <w:r>
              <w:rPr>
                <w:rFonts w:eastAsia="Times"/>
              </w:rPr>
              <w:t xml:space="preserve">   Idpro</w:t>
            </w:r>
            <w:r w:rsidR="0093621A">
              <w:rPr>
                <w:rFonts w:eastAsia="Times"/>
              </w:rPr>
              <w:t xml:space="preserve"> INT(11) primary key,</w:t>
            </w:r>
          </w:p>
          <w:p w:rsidR="0093621A" w:rsidRDefault="0093621A" w:rsidP="0093621A">
            <w:pPr>
              <w:pStyle w:val="NoSpacing"/>
              <w:rPr>
                <w:rFonts w:eastAsia="Times"/>
              </w:rPr>
            </w:pPr>
            <w:r>
              <w:rPr>
                <w:rFonts w:eastAsia="Times"/>
              </w:rPr>
              <w:t xml:space="preserve">   Name VARCHAR(255) NOT NULL,</w:t>
            </w:r>
          </w:p>
          <w:p w:rsidR="0093621A" w:rsidRDefault="0093621A" w:rsidP="0093621A">
            <w:pPr>
              <w:pStyle w:val="NoSpacing"/>
              <w:rPr>
                <w:rFonts w:eastAsia="Times"/>
              </w:rPr>
            </w:pPr>
            <w:r>
              <w:rPr>
                <w:rFonts w:eastAsia="Times"/>
              </w:rPr>
              <w:t xml:space="preserve">   Price DOUBLE(10,2) NOT NULL</w:t>
            </w:r>
            <w:r w:rsidR="004E34D6">
              <w:rPr>
                <w:rFonts w:eastAsia="Times"/>
              </w:rPr>
              <w:t>,</w:t>
            </w:r>
          </w:p>
          <w:p w:rsidR="004E34D6" w:rsidRDefault="004E34D6" w:rsidP="0093621A">
            <w:pPr>
              <w:pStyle w:val="NoSpacing"/>
              <w:rPr>
                <w:rFonts w:eastAsia="Times"/>
              </w:rPr>
            </w:pPr>
            <w:r>
              <w:rPr>
                <w:rFonts w:eastAsia="Times"/>
              </w:rPr>
              <w:t xml:space="preserve">   Img VARCHAR(255) NOT NULL,</w:t>
            </w:r>
          </w:p>
          <w:p w:rsidR="004E34D6" w:rsidRDefault="004E34D6" w:rsidP="0093621A">
            <w:pPr>
              <w:pStyle w:val="NoSpacing"/>
              <w:rPr>
                <w:rFonts w:eastAsia="Times"/>
              </w:rPr>
            </w:pPr>
            <w:r>
              <w:rPr>
                <w:rFonts w:eastAsia="Times"/>
              </w:rPr>
              <w:t xml:space="preserve">   Mota TEXT NOT NULL,</w:t>
            </w:r>
          </w:p>
          <w:p w:rsidR="004E34D6" w:rsidRDefault="004E34D6" w:rsidP="0093621A">
            <w:pPr>
              <w:pStyle w:val="NoSpacing"/>
              <w:rPr>
                <w:rFonts w:eastAsia="Times"/>
              </w:rPr>
            </w:pPr>
            <w:r>
              <w:rPr>
                <w:rFonts w:eastAsia="Times"/>
              </w:rPr>
              <w:t xml:space="preserve">   Iddm INT(11), </w:t>
            </w:r>
          </w:p>
          <w:p w:rsidR="004E34D6" w:rsidRDefault="004E34D6" w:rsidP="0093621A">
            <w:pPr>
              <w:pStyle w:val="NoSpacing"/>
              <w:rPr>
                <w:rFonts w:eastAsia="Times"/>
              </w:rPr>
            </w:pPr>
            <w:r>
              <w:rPr>
                <w:rFonts w:eastAsia="Times"/>
              </w:rPr>
              <w:t xml:space="preserve">   FOREIGN KEY (Iddm) REFERENCES danhmuc(Iddm)</w:t>
            </w:r>
          </w:p>
          <w:p w:rsidR="009C2641" w:rsidRDefault="0093621A" w:rsidP="0093621A">
            <w:pPr>
              <w:rPr>
                <w:rFonts w:ascii="Times" w:eastAsia="Times" w:hAnsi="Times" w:cs="Times"/>
                <w:b/>
                <w:smallCaps/>
              </w:rPr>
            </w:pPr>
            <w:r>
              <w:rPr>
                <w:rFonts w:eastAsia="Times"/>
              </w:rPr>
              <w:t>);</w:t>
            </w:r>
          </w:p>
        </w:tc>
      </w:tr>
    </w:tbl>
    <w:p w:rsidR="009C2641" w:rsidRDefault="00335E26">
      <w:pPr>
        <w:rPr>
          <w:rFonts w:ascii="Times" w:eastAsia="Times" w:hAnsi="Times" w:cs="Times"/>
          <w:b/>
          <w:smallCaps/>
        </w:rPr>
      </w:pPr>
      <w:r>
        <w:rPr>
          <w:rFonts w:ascii="Times" w:eastAsia="Times" w:hAnsi="Times" w:cs="Times"/>
          <w:b/>
          <w:smallCaps/>
        </w:rPr>
        <w:t>Câu lệnh SQL cơ bản</w:t>
      </w:r>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C2641">
        <w:tc>
          <w:tcPr>
            <w:tcW w:w="9350" w:type="dxa"/>
          </w:tcPr>
          <w:p w:rsidR="009C2641" w:rsidRDefault="004E34D6">
            <w:pPr>
              <w:rPr>
                <w:rFonts w:ascii="Times" w:eastAsia="Times" w:hAnsi="Times" w:cs="Times"/>
                <w:b/>
                <w:smallCaps/>
              </w:rPr>
            </w:pPr>
            <w:r>
              <w:rPr>
                <w:rFonts w:ascii="Times" w:eastAsia="Times" w:hAnsi="Times" w:cs="Times"/>
                <w:b/>
                <w:smallCaps/>
              </w:rPr>
              <w:t xml:space="preserve">select* from </w:t>
            </w:r>
            <w:r w:rsidRPr="004E34D6">
              <w:rPr>
                <w:rStyle w:val="NoSpacingChar"/>
              </w:rPr>
              <w:t>sanpham</w:t>
            </w:r>
            <w:r>
              <w:rPr>
                <w:rFonts w:ascii="Times" w:eastAsia="Times" w:hAnsi="Times" w:cs="Times"/>
                <w:b/>
                <w:smallCaps/>
              </w:rPr>
              <w:t>;</w:t>
            </w:r>
          </w:p>
        </w:tc>
      </w:tr>
    </w:tbl>
    <w:p w:rsidR="009C2641" w:rsidRDefault="00335E26">
      <w:pPr>
        <w:pStyle w:val="Heading4"/>
        <w:numPr>
          <w:ilvl w:val="3"/>
          <w:numId w:val="9"/>
        </w:numPr>
      </w:pPr>
      <w:r>
        <w:t>Bảng khach_hang</w:t>
      </w:r>
    </w:p>
    <w:p w:rsidR="009C2641" w:rsidRDefault="00335E26">
      <w:pPr>
        <w:rPr>
          <w:rFonts w:ascii="Times" w:eastAsia="Times" w:hAnsi="Times" w:cs="Times"/>
          <w:b/>
          <w:smallCaps/>
        </w:rPr>
      </w:pPr>
      <w:r>
        <w:rPr>
          <w:rFonts w:ascii="Times" w:eastAsia="Times" w:hAnsi="Times" w:cs="Times"/>
          <w:b/>
          <w:smallCaps/>
        </w:rPr>
        <w:t>Cấu trúc bảng</w:t>
      </w:r>
    </w:p>
    <w:p w:rsidR="00F63544" w:rsidRDefault="00F63544">
      <w:pPr>
        <w:rPr>
          <w:rFonts w:ascii="Times" w:eastAsia="Times" w:hAnsi="Times" w:cs="Times"/>
          <w:b/>
          <w:smallCaps/>
        </w:rPr>
      </w:pPr>
      <w:r>
        <w:rPr>
          <w:noProof/>
        </w:rPr>
        <w:drawing>
          <wp:inline distT="0" distB="0" distL="0" distR="0" wp14:anchorId="5E3B92E5" wp14:editId="78AEF9E0">
            <wp:extent cx="5942857" cy="296190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2857" cy="2961905"/>
                    </a:xfrm>
                    <a:prstGeom prst="rect">
                      <a:avLst/>
                    </a:prstGeom>
                  </pic:spPr>
                </pic:pic>
              </a:graphicData>
            </a:graphic>
          </wp:inline>
        </w:drawing>
      </w:r>
    </w:p>
    <w:p w:rsidR="009C2641" w:rsidRDefault="00335E26">
      <w:pPr>
        <w:rPr>
          <w:rFonts w:ascii="Times" w:eastAsia="Times" w:hAnsi="Times" w:cs="Times"/>
          <w:b/>
          <w:smallCaps/>
        </w:rPr>
      </w:pPr>
      <w:r>
        <w:rPr>
          <w:rFonts w:ascii="Times" w:eastAsia="Times" w:hAnsi="Times" w:cs="Times"/>
          <w:b/>
          <w:smallCaps/>
        </w:rPr>
        <w:t>Mã lệnh tạo bảng</w:t>
      </w:r>
    </w:p>
    <w:tbl>
      <w:tblPr>
        <w:tblStyle w:val="af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C2641">
        <w:tc>
          <w:tcPr>
            <w:tcW w:w="9350" w:type="dxa"/>
          </w:tcPr>
          <w:p w:rsidR="009C2641" w:rsidRDefault="009C2641">
            <w:pPr>
              <w:jc w:val="left"/>
              <w:rPr>
                <w:rFonts w:ascii="Consolas" w:eastAsia="Consolas" w:hAnsi="Consolas" w:cs="Consolas"/>
                <w:color w:val="808080"/>
                <w:sz w:val="19"/>
                <w:szCs w:val="19"/>
              </w:rPr>
            </w:pPr>
          </w:p>
        </w:tc>
      </w:tr>
    </w:tbl>
    <w:p w:rsidR="009C2641" w:rsidRDefault="00335E26">
      <w:pPr>
        <w:rPr>
          <w:rFonts w:ascii="Times" w:eastAsia="Times" w:hAnsi="Times" w:cs="Times"/>
          <w:b/>
          <w:smallCaps/>
        </w:rPr>
      </w:pPr>
      <w:r>
        <w:rPr>
          <w:rFonts w:ascii="Times" w:eastAsia="Times" w:hAnsi="Times" w:cs="Times"/>
          <w:b/>
          <w:smallCaps/>
        </w:rPr>
        <w:t>Câu lệnh SQL cơ bản</w:t>
      </w:r>
    </w:p>
    <w:tbl>
      <w:tblPr>
        <w:tblStyle w:val="af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C2641">
        <w:tc>
          <w:tcPr>
            <w:tcW w:w="9350" w:type="dxa"/>
          </w:tcPr>
          <w:p w:rsidR="009C2641" w:rsidRDefault="009C2641">
            <w:pPr>
              <w:jc w:val="left"/>
              <w:rPr>
                <w:rFonts w:ascii="Consolas" w:eastAsia="Consolas" w:hAnsi="Consolas" w:cs="Consolas"/>
                <w:sz w:val="19"/>
                <w:szCs w:val="19"/>
              </w:rPr>
            </w:pPr>
          </w:p>
        </w:tc>
      </w:tr>
    </w:tbl>
    <w:p w:rsidR="009C2641" w:rsidRDefault="00335E26">
      <w:pPr>
        <w:pStyle w:val="Heading4"/>
        <w:numPr>
          <w:ilvl w:val="3"/>
          <w:numId w:val="9"/>
        </w:numPr>
      </w:pPr>
      <w:r>
        <w:t>Bảng bình_luan</w:t>
      </w:r>
    </w:p>
    <w:p w:rsidR="009C2641" w:rsidRDefault="00335E26">
      <w:pPr>
        <w:rPr>
          <w:rFonts w:ascii="Times" w:eastAsia="Times" w:hAnsi="Times" w:cs="Times"/>
          <w:b/>
          <w:smallCaps/>
        </w:rPr>
      </w:pPr>
      <w:r>
        <w:rPr>
          <w:rFonts w:ascii="Times" w:eastAsia="Times" w:hAnsi="Times" w:cs="Times"/>
          <w:b/>
          <w:smallCaps/>
        </w:rPr>
        <w:t>Cấu trúc bảng</w:t>
      </w:r>
    </w:p>
    <w:tbl>
      <w:tblPr>
        <w:tblStyle w:val="GridTable5Dark-Accent5"/>
        <w:tblW w:w="11335" w:type="dxa"/>
        <w:jc w:val="center"/>
        <w:tblLook w:val="04A0" w:firstRow="1" w:lastRow="0" w:firstColumn="1" w:lastColumn="0" w:noHBand="0" w:noVBand="1"/>
      </w:tblPr>
      <w:tblGrid>
        <w:gridCol w:w="2337"/>
        <w:gridCol w:w="2337"/>
        <w:gridCol w:w="3118"/>
        <w:gridCol w:w="3543"/>
      </w:tblGrid>
      <w:tr w:rsidR="00F63544" w:rsidRPr="0096103B" w:rsidTr="009362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F63544" w:rsidRPr="0096103B" w:rsidRDefault="00F63544" w:rsidP="0093621A">
            <w:pPr>
              <w:spacing w:line="360" w:lineRule="auto"/>
              <w:jc w:val="left"/>
              <w:rPr>
                <w:b w:val="0"/>
                <w:lang w:val="vi-VN"/>
              </w:rPr>
            </w:pPr>
            <w:r w:rsidRPr="0096103B">
              <w:rPr>
                <w:b w:val="0"/>
                <w:lang w:val="vi-VN"/>
              </w:rPr>
              <w:t xml:space="preserve">Tên cột </w:t>
            </w:r>
          </w:p>
        </w:tc>
        <w:tc>
          <w:tcPr>
            <w:tcW w:w="2337" w:type="dxa"/>
          </w:tcPr>
          <w:p w:rsidR="00F63544" w:rsidRPr="0096103B" w:rsidRDefault="00F63544" w:rsidP="0093621A">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Kiểu</w:t>
            </w:r>
          </w:p>
        </w:tc>
        <w:tc>
          <w:tcPr>
            <w:tcW w:w="3118" w:type="dxa"/>
          </w:tcPr>
          <w:p w:rsidR="00F63544" w:rsidRPr="0096103B" w:rsidRDefault="00F63544" w:rsidP="0093621A">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Ràng buộc</w:t>
            </w:r>
          </w:p>
        </w:tc>
        <w:tc>
          <w:tcPr>
            <w:tcW w:w="3543" w:type="dxa"/>
          </w:tcPr>
          <w:p w:rsidR="00F63544" w:rsidRPr="0096103B" w:rsidRDefault="00F63544" w:rsidP="0093621A">
            <w:pPr>
              <w:spacing w:line="360" w:lineRule="auto"/>
              <w:jc w:val="left"/>
              <w:cnfStyle w:val="100000000000" w:firstRow="1" w:lastRow="0" w:firstColumn="0" w:lastColumn="0" w:oddVBand="0" w:evenVBand="0" w:oddHBand="0" w:evenHBand="0" w:firstRowFirstColumn="0" w:firstRowLastColumn="0" w:lastRowFirstColumn="0" w:lastRowLastColumn="0"/>
              <w:rPr>
                <w:b w:val="0"/>
                <w:lang w:val="vi-VN"/>
              </w:rPr>
            </w:pPr>
            <w:r w:rsidRPr="0096103B">
              <w:rPr>
                <w:b w:val="0"/>
                <w:lang w:val="vi-VN"/>
              </w:rPr>
              <w:t>Ghi chú</w:t>
            </w:r>
          </w:p>
        </w:tc>
      </w:tr>
      <w:tr w:rsidR="00F63544" w:rsidTr="009362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F63544" w:rsidRPr="0096103B" w:rsidRDefault="00F63544" w:rsidP="0093621A">
            <w:pPr>
              <w:spacing w:line="360" w:lineRule="auto"/>
              <w:jc w:val="left"/>
              <w:rPr>
                <w:lang w:val="vi-VN"/>
              </w:rPr>
            </w:pPr>
            <w:r>
              <w:rPr>
                <w:lang w:val="vi-VN"/>
              </w:rPr>
              <w:t>ID</w:t>
            </w:r>
          </w:p>
        </w:tc>
        <w:tc>
          <w:tcPr>
            <w:tcW w:w="2337" w:type="dxa"/>
          </w:tcPr>
          <w:p w:rsidR="00F63544" w:rsidRPr="0096103B"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INT</w:t>
            </w:r>
          </w:p>
        </w:tc>
        <w:tc>
          <w:tcPr>
            <w:tcW w:w="3118" w:type="dxa"/>
          </w:tcPr>
          <w:p w:rsidR="00F63544" w:rsidRPr="0096103B"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PK,NOT NULL, Tự tăng</w:t>
            </w:r>
          </w:p>
        </w:tc>
        <w:tc>
          <w:tcPr>
            <w:tcW w:w="3543" w:type="dxa"/>
          </w:tcPr>
          <w:p w:rsidR="00F63544" w:rsidRPr="0096103B"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Mã bình luận</w:t>
            </w:r>
          </w:p>
        </w:tc>
      </w:tr>
      <w:tr w:rsidR="00F63544" w:rsidTr="0093621A">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F63544" w:rsidRPr="0096103B" w:rsidRDefault="00F63544" w:rsidP="0093621A">
            <w:pPr>
              <w:spacing w:line="360" w:lineRule="auto"/>
              <w:jc w:val="left"/>
              <w:rPr>
                <w:lang w:val="vi-VN"/>
              </w:rPr>
            </w:pPr>
            <w:r>
              <w:rPr>
                <w:lang w:val="vi-VN"/>
              </w:rPr>
              <w:lastRenderedPageBreak/>
              <w:t>Noidung</w:t>
            </w:r>
          </w:p>
        </w:tc>
        <w:tc>
          <w:tcPr>
            <w:tcW w:w="2337" w:type="dxa"/>
          </w:tcPr>
          <w:p w:rsidR="00F63544" w:rsidRPr="0096103B" w:rsidRDefault="00F63544"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VARCHAR(255)</w:t>
            </w:r>
          </w:p>
        </w:tc>
        <w:tc>
          <w:tcPr>
            <w:tcW w:w="3118" w:type="dxa"/>
          </w:tcPr>
          <w:p w:rsidR="00F63544" w:rsidRPr="0096103B" w:rsidRDefault="00F63544"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NOT NULL</w:t>
            </w:r>
          </w:p>
        </w:tc>
        <w:tc>
          <w:tcPr>
            <w:tcW w:w="3543" w:type="dxa"/>
          </w:tcPr>
          <w:p w:rsidR="00F63544" w:rsidRPr="0096103B" w:rsidRDefault="00F63544"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Nội dung bình luận</w:t>
            </w:r>
          </w:p>
        </w:tc>
      </w:tr>
      <w:tr w:rsidR="00F63544" w:rsidTr="009362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F63544" w:rsidRDefault="00F63544" w:rsidP="0093621A">
            <w:pPr>
              <w:spacing w:line="360" w:lineRule="auto"/>
              <w:jc w:val="left"/>
              <w:rPr>
                <w:lang w:val="vi-VN"/>
              </w:rPr>
            </w:pPr>
            <w:r>
              <w:rPr>
                <w:lang w:val="vi-VN"/>
              </w:rPr>
              <w:t>Idpro</w:t>
            </w:r>
          </w:p>
        </w:tc>
        <w:tc>
          <w:tcPr>
            <w:tcW w:w="2337" w:type="dxa"/>
          </w:tcPr>
          <w:p w:rsidR="00F63544"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INT</w:t>
            </w:r>
          </w:p>
        </w:tc>
        <w:tc>
          <w:tcPr>
            <w:tcW w:w="3118" w:type="dxa"/>
          </w:tcPr>
          <w:p w:rsidR="00F63544"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FK,NOT NULL</w:t>
            </w:r>
          </w:p>
        </w:tc>
        <w:tc>
          <w:tcPr>
            <w:tcW w:w="3543" w:type="dxa"/>
          </w:tcPr>
          <w:p w:rsidR="00F63544" w:rsidRDefault="00F63544" w:rsidP="0093621A">
            <w:pPr>
              <w:tabs>
                <w:tab w:val="left" w:pos="2406"/>
              </w:tabs>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Mã hàng hóa được bình luận</w:t>
            </w:r>
          </w:p>
        </w:tc>
      </w:tr>
      <w:tr w:rsidR="00F63544" w:rsidTr="0093621A">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F63544" w:rsidRDefault="00F63544" w:rsidP="0093621A">
            <w:pPr>
              <w:spacing w:line="360" w:lineRule="auto"/>
              <w:jc w:val="left"/>
              <w:rPr>
                <w:lang w:val="vi-VN"/>
              </w:rPr>
            </w:pPr>
            <w:r>
              <w:rPr>
                <w:lang w:val="vi-VN"/>
              </w:rPr>
              <w:t>Iduser</w:t>
            </w:r>
          </w:p>
        </w:tc>
        <w:tc>
          <w:tcPr>
            <w:tcW w:w="2337" w:type="dxa"/>
          </w:tcPr>
          <w:p w:rsidR="00F63544" w:rsidRDefault="00F63544"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INT</w:t>
            </w:r>
          </w:p>
        </w:tc>
        <w:tc>
          <w:tcPr>
            <w:tcW w:w="3118" w:type="dxa"/>
          </w:tcPr>
          <w:p w:rsidR="00F63544" w:rsidRDefault="00F63544"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FK,NOT NULL</w:t>
            </w:r>
          </w:p>
        </w:tc>
        <w:tc>
          <w:tcPr>
            <w:tcW w:w="3543" w:type="dxa"/>
          </w:tcPr>
          <w:p w:rsidR="00F63544" w:rsidRDefault="00F63544" w:rsidP="0093621A">
            <w:pPr>
              <w:spacing w:line="360" w:lineRule="auto"/>
              <w:jc w:val="left"/>
              <w:cnfStyle w:val="000000000000" w:firstRow="0" w:lastRow="0" w:firstColumn="0" w:lastColumn="0" w:oddVBand="0" w:evenVBand="0" w:oddHBand="0" w:evenHBand="0" w:firstRowFirstColumn="0" w:firstRowLastColumn="0" w:lastRowFirstColumn="0" w:lastRowLastColumn="0"/>
              <w:rPr>
                <w:lang w:val="vi-VN"/>
              </w:rPr>
            </w:pPr>
            <w:r>
              <w:rPr>
                <w:lang w:val="vi-VN"/>
              </w:rPr>
              <w:t>Mã người bình luận</w:t>
            </w:r>
          </w:p>
        </w:tc>
      </w:tr>
      <w:tr w:rsidR="00F63544" w:rsidTr="009362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F63544" w:rsidRDefault="00F63544" w:rsidP="0093621A">
            <w:pPr>
              <w:spacing w:line="360" w:lineRule="auto"/>
              <w:jc w:val="left"/>
              <w:rPr>
                <w:lang w:val="vi-VN"/>
              </w:rPr>
            </w:pPr>
            <w:r>
              <w:rPr>
                <w:lang w:val="vi-VN"/>
              </w:rPr>
              <w:t>Ngaybinhluan</w:t>
            </w:r>
          </w:p>
        </w:tc>
        <w:tc>
          <w:tcPr>
            <w:tcW w:w="2337" w:type="dxa"/>
          </w:tcPr>
          <w:p w:rsidR="00F63544"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VARCHAR(30)</w:t>
            </w:r>
          </w:p>
        </w:tc>
        <w:tc>
          <w:tcPr>
            <w:tcW w:w="3118" w:type="dxa"/>
          </w:tcPr>
          <w:p w:rsidR="00F63544"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NOT NULL</w:t>
            </w:r>
          </w:p>
        </w:tc>
        <w:tc>
          <w:tcPr>
            <w:tcW w:w="3543" w:type="dxa"/>
          </w:tcPr>
          <w:p w:rsidR="00F63544" w:rsidRDefault="00F63544" w:rsidP="0093621A">
            <w:pPr>
              <w:spacing w:line="360" w:lineRule="auto"/>
              <w:jc w:val="left"/>
              <w:cnfStyle w:val="000000100000" w:firstRow="0" w:lastRow="0" w:firstColumn="0" w:lastColumn="0" w:oddVBand="0" w:evenVBand="0" w:oddHBand="1" w:evenHBand="0" w:firstRowFirstColumn="0" w:firstRowLastColumn="0" w:lastRowFirstColumn="0" w:lastRowLastColumn="0"/>
              <w:rPr>
                <w:lang w:val="vi-VN"/>
              </w:rPr>
            </w:pPr>
            <w:r>
              <w:rPr>
                <w:lang w:val="vi-VN"/>
              </w:rPr>
              <w:t>Thời gian bình luận</w:t>
            </w:r>
          </w:p>
        </w:tc>
      </w:tr>
    </w:tbl>
    <w:p w:rsidR="00F63544" w:rsidRDefault="00F63544">
      <w:pPr>
        <w:rPr>
          <w:rFonts w:ascii="Times" w:eastAsia="Times" w:hAnsi="Times" w:cs="Times"/>
          <w:b/>
          <w:smallCaps/>
        </w:rPr>
      </w:pPr>
    </w:p>
    <w:p w:rsidR="009C2641" w:rsidRDefault="00335E26">
      <w:pPr>
        <w:rPr>
          <w:rFonts w:ascii="Times" w:eastAsia="Times" w:hAnsi="Times" w:cs="Times"/>
          <w:b/>
          <w:smallCaps/>
        </w:rPr>
      </w:pPr>
      <w:r>
        <w:rPr>
          <w:rFonts w:ascii="Times" w:eastAsia="Times" w:hAnsi="Times" w:cs="Times"/>
          <w:b/>
          <w:smallCaps/>
        </w:rPr>
        <w:t>Mã lệnh tạo bảng</w:t>
      </w:r>
    </w:p>
    <w:tbl>
      <w:tblPr>
        <w:tblStyle w:val="af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C2641">
        <w:tc>
          <w:tcPr>
            <w:tcW w:w="9350" w:type="dxa"/>
          </w:tcPr>
          <w:p w:rsidR="009C2641" w:rsidRDefault="009C2641">
            <w:pPr>
              <w:rPr>
                <w:rFonts w:ascii="Times" w:eastAsia="Times" w:hAnsi="Times" w:cs="Times"/>
                <w:b/>
                <w:smallCaps/>
              </w:rPr>
            </w:pPr>
          </w:p>
        </w:tc>
      </w:tr>
    </w:tbl>
    <w:p w:rsidR="009C2641" w:rsidRDefault="00335E26">
      <w:pPr>
        <w:rPr>
          <w:rFonts w:ascii="Times" w:eastAsia="Times" w:hAnsi="Times" w:cs="Times"/>
          <w:b/>
          <w:smallCaps/>
        </w:rPr>
      </w:pPr>
      <w:r>
        <w:rPr>
          <w:rFonts w:ascii="Times" w:eastAsia="Times" w:hAnsi="Times" w:cs="Times"/>
          <w:b/>
          <w:smallCaps/>
        </w:rPr>
        <w:t>Câu lệnh SQL cơ bản</w:t>
      </w:r>
    </w:p>
    <w:tbl>
      <w:tblPr>
        <w:tblStyle w:val="af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C2641">
        <w:tc>
          <w:tcPr>
            <w:tcW w:w="9350" w:type="dxa"/>
          </w:tcPr>
          <w:p w:rsidR="009C2641" w:rsidRDefault="009C2641">
            <w:pPr>
              <w:rPr>
                <w:rFonts w:ascii="Times" w:eastAsia="Times" w:hAnsi="Times" w:cs="Times"/>
                <w:b/>
                <w:smallCaps/>
              </w:rPr>
            </w:pPr>
          </w:p>
        </w:tc>
      </w:tr>
    </w:tbl>
    <w:p w:rsidR="009C2641" w:rsidRDefault="00335E26">
      <w:pPr>
        <w:pStyle w:val="Heading2"/>
        <w:numPr>
          <w:ilvl w:val="1"/>
          <w:numId w:val="9"/>
        </w:numPr>
      </w:pPr>
      <w:bookmarkStart w:id="61" w:name="_heading=h.3o7alnk" w:colFirst="0" w:colLast="0"/>
      <w:bookmarkStart w:id="62" w:name="_Toc166421942"/>
      <w:bookmarkEnd w:id="61"/>
      <w:r>
        <w:t>Lập trình CSDL</w:t>
      </w:r>
      <w:bookmarkEnd w:id="62"/>
    </w:p>
    <w:p w:rsidR="009C2641" w:rsidRDefault="00335E26">
      <w:pPr>
        <w:pStyle w:val="Heading3"/>
        <w:numPr>
          <w:ilvl w:val="2"/>
          <w:numId w:val="9"/>
        </w:numPr>
      </w:pPr>
      <w:bookmarkStart w:id="63" w:name="_heading=h.23ckvvd" w:colFirst="0" w:colLast="0"/>
      <w:bookmarkStart w:id="64" w:name="_Toc166421943"/>
      <w:bookmarkEnd w:id="63"/>
      <w:r>
        <w:t>Mô hình tổ chức lập trình CSDL</w:t>
      </w:r>
      <w:bookmarkEnd w:id="64"/>
    </w:p>
    <w:p w:rsidR="009C2641" w:rsidRDefault="00335E26">
      <w:pPr>
        <w:numPr>
          <w:ilvl w:val="0"/>
          <w:numId w:val="10"/>
        </w:numPr>
        <w:pBdr>
          <w:top w:val="nil"/>
          <w:left w:val="nil"/>
          <w:bottom w:val="nil"/>
          <w:right w:val="nil"/>
          <w:between w:val="nil"/>
        </w:pBdr>
        <w:rPr>
          <w:i/>
          <w:color w:val="00B050"/>
        </w:rPr>
      </w:pPr>
      <w:r>
        <w:rPr>
          <w:i/>
          <w:color w:val="00B050"/>
        </w:rPr>
        <w:t>Hình và mô tả (DAO+PDO+Entity+CSDL)</w:t>
      </w:r>
    </w:p>
    <w:p w:rsidR="009C2641" w:rsidRDefault="00335E26">
      <w:pPr>
        <w:pStyle w:val="Heading3"/>
        <w:numPr>
          <w:ilvl w:val="2"/>
          <w:numId w:val="9"/>
        </w:numPr>
      </w:pPr>
      <w:bookmarkStart w:id="65" w:name="_heading=h.ihv636" w:colFirst="0" w:colLast="0"/>
      <w:bookmarkStart w:id="66" w:name="_Toc166421944"/>
      <w:bookmarkEnd w:id="65"/>
      <w:r>
        <w:t>Thư viện PDO và DAO</w:t>
      </w:r>
      <w:bookmarkEnd w:id="66"/>
    </w:p>
    <w:p w:rsidR="009C2641" w:rsidRDefault="009C2641">
      <w:pPr>
        <w:jc w:val="center"/>
      </w:pPr>
    </w:p>
    <w:p w:rsidR="009C2641" w:rsidRDefault="00335E26">
      <w:pPr>
        <w:pStyle w:val="Heading4"/>
        <w:numPr>
          <w:ilvl w:val="3"/>
          <w:numId w:val="9"/>
        </w:numPr>
      </w:pPr>
      <w:r>
        <w:t>Thư viện PDO</w:t>
      </w:r>
    </w:p>
    <w:p w:rsidR="009C2641" w:rsidRDefault="009C2641">
      <w:pPr>
        <w:jc w:val="center"/>
      </w:pPr>
    </w:p>
    <w:p w:rsidR="009C2641" w:rsidRDefault="00335E26">
      <w:r>
        <w:t>Pdo.php là thư viện truy xuất CSDL cơ bản nhất mà một DAO cụ thể phải có. Các phương thức thực hiện truy xuất CSDL được mô tả như sau:</w:t>
      </w:r>
    </w:p>
    <w:tbl>
      <w:tblPr>
        <w:tblStyle w:val="af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7"/>
        <w:gridCol w:w="4085"/>
        <w:gridCol w:w="4728"/>
      </w:tblGrid>
      <w:tr w:rsidR="009C2641">
        <w:tc>
          <w:tcPr>
            <w:tcW w:w="537" w:type="dxa"/>
          </w:tcPr>
          <w:p w:rsidR="009C2641" w:rsidRDefault="00335E26">
            <w:pPr>
              <w:rPr>
                <w:rFonts w:ascii="Times" w:eastAsia="Times" w:hAnsi="Times" w:cs="Times"/>
                <w:b/>
                <w:smallCaps/>
                <w:sz w:val="24"/>
                <w:szCs w:val="24"/>
              </w:rPr>
            </w:pPr>
            <w:r>
              <w:rPr>
                <w:rFonts w:ascii="Times" w:eastAsia="Times" w:hAnsi="Times" w:cs="Times"/>
                <w:b/>
                <w:smallCaps/>
                <w:sz w:val="24"/>
                <w:szCs w:val="24"/>
              </w:rPr>
              <w:t>TT</w:t>
            </w:r>
          </w:p>
        </w:tc>
        <w:tc>
          <w:tcPr>
            <w:tcW w:w="408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Phương thức</w:t>
            </w:r>
          </w:p>
        </w:tc>
        <w:tc>
          <w:tcPr>
            <w:tcW w:w="4728" w:type="dxa"/>
          </w:tcPr>
          <w:p w:rsidR="009C2641" w:rsidRDefault="00335E26">
            <w:pPr>
              <w:rPr>
                <w:rFonts w:ascii="Times" w:eastAsia="Times" w:hAnsi="Times" w:cs="Times"/>
                <w:b/>
                <w:smallCaps/>
                <w:sz w:val="24"/>
                <w:szCs w:val="24"/>
              </w:rPr>
            </w:pPr>
            <w:r>
              <w:rPr>
                <w:rFonts w:ascii="Times" w:eastAsia="Times" w:hAnsi="Times" w:cs="Times"/>
                <w:b/>
                <w:smallCaps/>
                <w:sz w:val="24"/>
                <w:szCs w:val="24"/>
              </w:rPr>
              <w:t>Mô tả hoạt động</w:t>
            </w:r>
          </w:p>
        </w:tc>
      </w:tr>
      <w:tr w:rsidR="009C2641">
        <w:tc>
          <w:tcPr>
            <w:tcW w:w="537" w:type="dxa"/>
          </w:tcPr>
          <w:p w:rsidR="009C2641" w:rsidRDefault="00335E26">
            <w:pPr>
              <w:rPr>
                <w:sz w:val="24"/>
                <w:szCs w:val="24"/>
              </w:rPr>
            </w:pPr>
            <w:r>
              <w:rPr>
                <w:sz w:val="24"/>
                <w:szCs w:val="24"/>
              </w:rPr>
              <w:t>1</w:t>
            </w:r>
          </w:p>
        </w:tc>
        <w:tc>
          <w:tcPr>
            <w:tcW w:w="4085" w:type="dxa"/>
          </w:tcPr>
          <w:p w:rsidR="009C2641" w:rsidRDefault="00335E26">
            <w:pPr>
              <w:rPr>
                <w:sz w:val="24"/>
                <w:szCs w:val="24"/>
              </w:rPr>
            </w:pPr>
            <w:r>
              <w:rPr>
                <w:sz w:val="24"/>
                <w:szCs w:val="24"/>
              </w:rPr>
              <w:t>pdo_get_connection()</w:t>
            </w:r>
          </w:p>
        </w:tc>
        <w:tc>
          <w:tcPr>
            <w:tcW w:w="4728" w:type="dxa"/>
          </w:tcPr>
          <w:p w:rsidR="009C2641" w:rsidRDefault="00335E26">
            <w:pPr>
              <w:rPr>
                <w:sz w:val="24"/>
                <w:szCs w:val="24"/>
              </w:rPr>
            </w:pPr>
            <w:r>
              <w:rPr>
                <w:sz w:val="24"/>
                <w:szCs w:val="24"/>
              </w:rPr>
              <w:t>Kết nối cơ sở dữ liệu</w:t>
            </w:r>
          </w:p>
        </w:tc>
      </w:tr>
      <w:tr w:rsidR="009C2641">
        <w:tc>
          <w:tcPr>
            <w:tcW w:w="537" w:type="dxa"/>
          </w:tcPr>
          <w:p w:rsidR="009C2641" w:rsidRDefault="00335E26">
            <w:pPr>
              <w:rPr>
                <w:sz w:val="24"/>
                <w:szCs w:val="24"/>
              </w:rPr>
            </w:pPr>
            <w:r>
              <w:rPr>
                <w:sz w:val="24"/>
                <w:szCs w:val="24"/>
              </w:rPr>
              <w:t>2</w:t>
            </w:r>
          </w:p>
        </w:tc>
        <w:tc>
          <w:tcPr>
            <w:tcW w:w="4085" w:type="dxa"/>
          </w:tcPr>
          <w:p w:rsidR="009C2641" w:rsidRDefault="00335E26">
            <w:pPr>
              <w:rPr>
                <w:sz w:val="24"/>
                <w:szCs w:val="24"/>
              </w:rPr>
            </w:pPr>
            <w:r>
              <w:rPr>
                <w:sz w:val="24"/>
                <w:szCs w:val="24"/>
              </w:rPr>
              <w:t>pdo_execute($sql)</w:t>
            </w:r>
          </w:p>
        </w:tc>
        <w:tc>
          <w:tcPr>
            <w:tcW w:w="4728" w:type="dxa"/>
          </w:tcPr>
          <w:p w:rsidR="009C2641" w:rsidRDefault="00335E26">
            <w:pPr>
              <w:rPr>
                <w:sz w:val="24"/>
                <w:szCs w:val="24"/>
              </w:rPr>
            </w:pPr>
            <w:r>
              <w:rPr>
                <w:sz w:val="24"/>
                <w:szCs w:val="24"/>
              </w:rPr>
              <w:t>Thêm, cập nhật, xóa dữ liệu với câu lệnh sql</w:t>
            </w:r>
          </w:p>
        </w:tc>
      </w:tr>
      <w:tr w:rsidR="009C2641">
        <w:tc>
          <w:tcPr>
            <w:tcW w:w="537" w:type="dxa"/>
          </w:tcPr>
          <w:p w:rsidR="009C2641" w:rsidRDefault="00335E26">
            <w:pPr>
              <w:rPr>
                <w:sz w:val="24"/>
                <w:szCs w:val="24"/>
              </w:rPr>
            </w:pPr>
            <w:r>
              <w:rPr>
                <w:sz w:val="24"/>
                <w:szCs w:val="24"/>
              </w:rPr>
              <w:t>3</w:t>
            </w:r>
          </w:p>
        </w:tc>
        <w:tc>
          <w:tcPr>
            <w:tcW w:w="4085" w:type="dxa"/>
          </w:tcPr>
          <w:p w:rsidR="009C2641" w:rsidRDefault="00335E26">
            <w:pPr>
              <w:rPr>
                <w:sz w:val="24"/>
                <w:szCs w:val="24"/>
              </w:rPr>
            </w:pPr>
            <w:r>
              <w:rPr>
                <w:sz w:val="24"/>
                <w:szCs w:val="24"/>
              </w:rPr>
              <w:t>pdo_query($sql)</w:t>
            </w:r>
          </w:p>
        </w:tc>
        <w:tc>
          <w:tcPr>
            <w:tcW w:w="4728" w:type="dxa"/>
          </w:tcPr>
          <w:p w:rsidR="009C2641" w:rsidRDefault="00335E26">
            <w:pPr>
              <w:rPr>
                <w:sz w:val="24"/>
                <w:szCs w:val="24"/>
              </w:rPr>
            </w:pPr>
            <w:r>
              <w:rPr>
                <w:sz w:val="24"/>
                <w:szCs w:val="24"/>
              </w:rPr>
              <w:t>Truy vấn nhiều dữ liệu với câu lệnh sql</w:t>
            </w:r>
          </w:p>
        </w:tc>
      </w:tr>
      <w:tr w:rsidR="009C2641">
        <w:tc>
          <w:tcPr>
            <w:tcW w:w="537" w:type="dxa"/>
          </w:tcPr>
          <w:p w:rsidR="009C2641" w:rsidRDefault="00335E26">
            <w:pPr>
              <w:rPr>
                <w:sz w:val="24"/>
                <w:szCs w:val="24"/>
              </w:rPr>
            </w:pPr>
            <w:r>
              <w:rPr>
                <w:sz w:val="24"/>
                <w:szCs w:val="24"/>
              </w:rPr>
              <w:t>4</w:t>
            </w:r>
          </w:p>
        </w:tc>
        <w:tc>
          <w:tcPr>
            <w:tcW w:w="4085" w:type="dxa"/>
          </w:tcPr>
          <w:p w:rsidR="009C2641" w:rsidRDefault="00335E26">
            <w:pPr>
              <w:rPr>
                <w:sz w:val="24"/>
                <w:szCs w:val="24"/>
              </w:rPr>
            </w:pPr>
            <w:r>
              <w:rPr>
                <w:sz w:val="24"/>
                <w:szCs w:val="24"/>
              </w:rPr>
              <w:t>pdo_query_one($sql)</w:t>
            </w:r>
          </w:p>
        </w:tc>
        <w:tc>
          <w:tcPr>
            <w:tcW w:w="4728" w:type="dxa"/>
          </w:tcPr>
          <w:p w:rsidR="009C2641" w:rsidRDefault="00335E26">
            <w:pPr>
              <w:rPr>
                <w:sz w:val="24"/>
                <w:szCs w:val="24"/>
              </w:rPr>
            </w:pPr>
            <w:r>
              <w:rPr>
                <w:sz w:val="24"/>
                <w:szCs w:val="24"/>
              </w:rPr>
              <w:t>Truy vấn một record dữ liệu với câu lệnh sql</w:t>
            </w:r>
          </w:p>
        </w:tc>
      </w:tr>
      <w:tr w:rsidR="009C2641">
        <w:tc>
          <w:tcPr>
            <w:tcW w:w="537" w:type="dxa"/>
          </w:tcPr>
          <w:p w:rsidR="009C2641" w:rsidRDefault="00335E26">
            <w:pPr>
              <w:rPr>
                <w:sz w:val="24"/>
                <w:szCs w:val="24"/>
              </w:rPr>
            </w:pPr>
            <w:r>
              <w:rPr>
                <w:sz w:val="24"/>
                <w:szCs w:val="24"/>
              </w:rPr>
              <w:t>5</w:t>
            </w:r>
          </w:p>
        </w:tc>
        <w:tc>
          <w:tcPr>
            <w:tcW w:w="4085" w:type="dxa"/>
          </w:tcPr>
          <w:p w:rsidR="009C2641" w:rsidRDefault="00335E26">
            <w:pPr>
              <w:rPr>
                <w:sz w:val="24"/>
                <w:szCs w:val="24"/>
              </w:rPr>
            </w:pPr>
            <w:r>
              <w:rPr>
                <w:sz w:val="24"/>
                <w:szCs w:val="24"/>
              </w:rPr>
              <w:t>pdo_query_value($sql)</w:t>
            </w:r>
          </w:p>
        </w:tc>
        <w:tc>
          <w:tcPr>
            <w:tcW w:w="4728" w:type="dxa"/>
          </w:tcPr>
          <w:p w:rsidR="009C2641" w:rsidRDefault="00335E26">
            <w:pPr>
              <w:rPr>
                <w:sz w:val="24"/>
                <w:szCs w:val="24"/>
              </w:rPr>
            </w:pPr>
            <w:r>
              <w:rPr>
                <w:sz w:val="24"/>
                <w:szCs w:val="24"/>
              </w:rPr>
              <w:t>Trả về một giá trị với câu lệnh sql</w:t>
            </w:r>
          </w:p>
        </w:tc>
      </w:tr>
      <w:tr w:rsidR="009C2641">
        <w:tc>
          <w:tcPr>
            <w:tcW w:w="537" w:type="dxa"/>
          </w:tcPr>
          <w:p w:rsidR="009C2641" w:rsidRDefault="009C2641">
            <w:pPr>
              <w:rPr>
                <w:sz w:val="24"/>
                <w:szCs w:val="24"/>
              </w:rPr>
            </w:pPr>
          </w:p>
        </w:tc>
        <w:tc>
          <w:tcPr>
            <w:tcW w:w="4085" w:type="dxa"/>
          </w:tcPr>
          <w:p w:rsidR="009C2641" w:rsidRDefault="009C2641">
            <w:pPr>
              <w:rPr>
                <w:sz w:val="24"/>
                <w:szCs w:val="24"/>
              </w:rPr>
            </w:pPr>
          </w:p>
        </w:tc>
        <w:tc>
          <w:tcPr>
            <w:tcW w:w="4728" w:type="dxa"/>
          </w:tcPr>
          <w:p w:rsidR="009C2641" w:rsidRDefault="009C2641">
            <w:pPr>
              <w:rPr>
                <w:sz w:val="24"/>
                <w:szCs w:val="24"/>
              </w:rPr>
            </w:pPr>
          </w:p>
        </w:tc>
      </w:tr>
      <w:tr w:rsidR="009C2641">
        <w:tc>
          <w:tcPr>
            <w:tcW w:w="537" w:type="dxa"/>
          </w:tcPr>
          <w:p w:rsidR="009C2641" w:rsidRDefault="009C2641">
            <w:pPr>
              <w:rPr>
                <w:sz w:val="24"/>
                <w:szCs w:val="24"/>
              </w:rPr>
            </w:pPr>
          </w:p>
        </w:tc>
        <w:tc>
          <w:tcPr>
            <w:tcW w:w="4085" w:type="dxa"/>
          </w:tcPr>
          <w:p w:rsidR="009C2641" w:rsidRDefault="009C2641">
            <w:pPr>
              <w:rPr>
                <w:sz w:val="24"/>
                <w:szCs w:val="24"/>
              </w:rPr>
            </w:pPr>
          </w:p>
        </w:tc>
        <w:tc>
          <w:tcPr>
            <w:tcW w:w="4728" w:type="dxa"/>
          </w:tcPr>
          <w:p w:rsidR="009C2641" w:rsidRDefault="009C2641">
            <w:pPr>
              <w:rPr>
                <w:sz w:val="24"/>
                <w:szCs w:val="24"/>
              </w:rPr>
            </w:pPr>
          </w:p>
        </w:tc>
      </w:tr>
    </w:tbl>
    <w:p w:rsidR="009C2641" w:rsidRDefault="00335E26">
      <w:r>
        <w:t>Trên đây chỉ là các hoạt động truy xuất CSDL cơ bản. Trong một lớp DAO cụ thể, các DAO con sẽ viết mã cho các phương thức này với các câu SQL tương ứng.</w:t>
      </w:r>
    </w:p>
    <w:p w:rsidR="009C2641" w:rsidRDefault="00335E26">
      <w:pPr>
        <w:pStyle w:val="Heading4"/>
        <w:numPr>
          <w:ilvl w:val="3"/>
          <w:numId w:val="9"/>
        </w:numPr>
      </w:pPr>
      <w:r>
        <w:t>Loại (</w:t>
      </w:r>
      <w:r w:rsidR="00A50498">
        <w:t>model</w:t>
      </w:r>
      <w:r>
        <w:t>/</w:t>
      </w:r>
      <w:r w:rsidR="00A50498">
        <w:t>danhmuc</w:t>
      </w:r>
      <w:r>
        <w:t>.php)</w:t>
      </w:r>
    </w:p>
    <w:p w:rsidR="009C2641" w:rsidRDefault="009C2641">
      <w:pPr>
        <w:jc w:val="center"/>
      </w:pPr>
    </w:p>
    <w:p w:rsidR="009C2641" w:rsidRDefault="00335E26">
      <w:pPr>
        <w:rPr>
          <w:rFonts w:ascii="Times" w:eastAsia="Times" w:hAnsi="Times" w:cs="Times"/>
          <w:b/>
          <w:smallCaps/>
        </w:rPr>
      </w:pPr>
      <w:r>
        <w:rPr>
          <w:rFonts w:ascii="Times" w:eastAsia="Times" w:hAnsi="Times" w:cs="Times"/>
          <w:b/>
          <w:smallCaps/>
        </w:rPr>
        <w:t>Diễn giải</w:t>
      </w:r>
    </w:p>
    <w:tbl>
      <w:tblPr>
        <w:tblStyle w:val="aff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18"/>
        <w:gridCol w:w="3343"/>
      </w:tblGrid>
      <w:tr w:rsidR="009C2641" w:rsidTr="004E34D6">
        <w:tc>
          <w:tcPr>
            <w:tcW w:w="0" w:type="auto"/>
          </w:tcPr>
          <w:p w:rsidR="009C2641" w:rsidRDefault="00335E26">
            <w:pPr>
              <w:rPr>
                <w:rFonts w:ascii="Times" w:eastAsia="Times" w:hAnsi="Times" w:cs="Times"/>
                <w:b/>
                <w:smallCaps/>
              </w:rPr>
            </w:pPr>
            <w:r>
              <w:rPr>
                <w:rFonts w:ascii="Times" w:eastAsia="Times" w:hAnsi="Times" w:cs="Times"/>
                <w:b/>
                <w:smallCaps/>
              </w:rPr>
              <w:lastRenderedPageBreak/>
              <w:t>Thành phần</w:t>
            </w:r>
          </w:p>
        </w:tc>
        <w:tc>
          <w:tcPr>
            <w:tcW w:w="0" w:type="auto"/>
          </w:tcPr>
          <w:p w:rsidR="009C2641" w:rsidRDefault="00335E26">
            <w:pPr>
              <w:rPr>
                <w:rFonts w:ascii="Times" w:eastAsia="Times" w:hAnsi="Times" w:cs="Times"/>
                <w:b/>
                <w:smallCaps/>
              </w:rPr>
            </w:pPr>
            <w:r>
              <w:rPr>
                <w:rFonts w:ascii="Times" w:eastAsia="Times" w:hAnsi="Times" w:cs="Times"/>
                <w:b/>
                <w:smallCaps/>
              </w:rPr>
              <w:t>Mô tả</w:t>
            </w:r>
          </w:p>
        </w:tc>
      </w:tr>
      <w:tr w:rsidR="009C2641" w:rsidTr="004E34D6">
        <w:tc>
          <w:tcPr>
            <w:tcW w:w="0" w:type="auto"/>
          </w:tcPr>
          <w:p w:rsidR="009C2641" w:rsidRDefault="004E34D6">
            <w:r>
              <w:t>Insert_danhmuc()</w:t>
            </w:r>
          </w:p>
        </w:tc>
        <w:tc>
          <w:tcPr>
            <w:tcW w:w="0" w:type="auto"/>
          </w:tcPr>
          <w:p w:rsidR="009C2641" w:rsidRDefault="004E34D6">
            <w:r>
              <w:t>Thêm mới danh mục</w:t>
            </w:r>
          </w:p>
        </w:tc>
      </w:tr>
      <w:tr w:rsidR="009C2641" w:rsidTr="004E34D6">
        <w:tc>
          <w:tcPr>
            <w:tcW w:w="0" w:type="auto"/>
          </w:tcPr>
          <w:p w:rsidR="009C2641" w:rsidRDefault="004E34D6">
            <w:r>
              <w:t>Delete_danhmuc()</w:t>
            </w:r>
          </w:p>
        </w:tc>
        <w:tc>
          <w:tcPr>
            <w:tcW w:w="0" w:type="auto"/>
          </w:tcPr>
          <w:p w:rsidR="009C2641" w:rsidRDefault="004E34D6" w:rsidP="004E34D6">
            <w:pPr>
              <w:pBdr>
                <w:top w:val="nil"/>
                <w:left w:val="nil"/>
                <w:bottom w:val="nil"/>
                <w:right w:val="nil"/>
                <w:between w:val="nil"/>
              </w:pBdr>
              <w:spacing w:after="160" w:line="259" w:lineRule="auto"/>
              <w:jc w:val="left"/>
              <w:rPr>
                <w:color w:val="000000"/>
              </w:rPr>
            </w:pPr>
            <w:r>
              <w:rPr>
                <w:color w:val="000000"/>
              </w:rPr>
              <w:t>Xóa danh mục</w:t>
            </w:r>
          </w:p>
        </w:tc>
      </w:tr>
      <w:tr w:rsidR="004E34D6" w:rsidTr="004E34D6">
        <w:tc>
          <w:tcPr>
            <w:tcW w:w="0" w:type="auto"/>
          </w:tcPr>
          <w:p w:rsidR="004E34D6" w:rsidRDefault="004E34D6">
            <w:r>
              <w:t>loadAll_danhmuc()</w:t>
            </w:r>
          </w:p>
        </w:tc>
        <w:tc>
          <w:tcPr>
            <w:tcW w:w="0" w:type="auto"/>
          </w:tcPr>
          <w:p w:rsidR="004E34D6" w:rsidRDefault="004E34D6" w:rsidP="004E34D6">
            <w:pPr>
              <w:pBdr>
                <w:top w:val="nil"/>
                <w:left w:val="nil"/>
                <w:bottom w:val="nil"/>
                <w:right w:val="nil"/>
                <w:between w:val="nil"/>
              </w:pBdr>
              <w:jc w:val="left"/>
              <w:rPr>
                <w:color w:val="000000"/>
              </w:rPr>
            </w:pPr>
            <w:r>
              <w:rPr>
                <w:color w:val="000000"/>
              </w:rPr>
              <w:t>Hiển thị tất cả danh mục</w:t>
            </w:r>
          </w:p>
        </w:tc>
      </w:tr>
      <w:tr w:rsidR="004E34D6" w:rsidTr="004E34D6">
        <w:tc>
          <w:tcPr>
            <w:tcW w:w="0" w:type="auto"/>
          </w:tcPr>
          <w:p w:rsidR="004E34D6" w:rsidRDefault="004E34D6">
            <w:r>
              <w:t>loadOne_danhmuc()</w:t>
            </w:r>
          </w:p>
        </w:tc>
        <w:tc>
          <w:tcPr>
            <w:tcW w:w="0" w:type="auto"/>
          </w:tcPr>
          <w:p w:rsidR="004E34D6" w:rsidRDefault="004E34D6" w:rsidP="004E34D6">
            <w:pPr>
              <w:pBdr>
                <w:top w:val="nil"/>
                <w:left w:val="nil"/>
                <w:bottom w:val="nil"/>
                <w:right w:val="nil"/>
                <w:between w:val="nil"/>
              </w:pBdr>
              <w:jc w:val="left"/>
              <w:rPr>
                <w:color w:val="000000"/>
              </w:rPr>
            </w:pPr>
            <w:r>
              <w:rPr>
                <w:color w:val="000000"/>
              </w:rPr>
              <w:t>Hiển thị 1 danh mục theo id</w:t>
            </w:r>
          </w:p>
        </w:tc>
      </w:tr>
      <w:tr w:rsidR="004E34D6" w:rsidTr="004E34D6">
        <w:tc>
          <w:tcPr>
            <w:tcW w:w="0" w:type="auto"/>
          </w:tcPr>
          <w:p w:rsidR="004E34D6" w:rsidRDefault="004E34D6">
            <w:r>
              <w:t>update_danhmuc()</w:t>
            </w:r>
          </w:p>
        </w:tc>
        <w:tc>
          <w:tcPr>
            <w:tcW w:w="0" w:type="auto"/>
          </w:tcPr>
          <w:p w:rsidR="004E34D6" w:rsidRDefault="004E34D6" w:rsidP="004E34D6">
            <w:pPr>
              <w:pBdr>
                <w:top w:val="nil"/>
                <w:left w:val="nil"/>
                <w:bottom w:val="nil"/>
                <w:right w:val="nil"/>
                <w:between w:val="nil"/>
              </w:pBdr>
              <w:jc w:val="left"/>
              <w:rPr>
                <w:color w:val="000000"/>
              </w:rPr>
            </w:pPr>
            <w:r>
              <w:rPr>
                <w:color w:val="000000"/>
              </w:rPr>
              <w:t>Cập nhật danh mục</w:t>
            </w:r>
          </w:p>
        </w:tc>
      </w:tr>
    </w:tbl>
    <w:p w:rsidR="009C2641" w:rsidRDefault="00335E26">
      <w:pPr>
        <w:pStyle w:val="Heading4"/>
        <w:numPr>
          <w:ilvl w:val="3"/>
          <w:numId w:val="9"/>
        </w:numPr>
      </w:pPr>
      <w:r>
        <w:t>Hàng hóa (</w:t>
      </w:r>
      <w:r w:rsidR="00A50498">
        <w:t>model</w:t>
      </w:r>
      <w:r>
        <w:t>/</w:t>
      </w:r>
      <w:r w:rsidR="00A50498">
        <w:t>sanpham</w:t>
      </w:r>
      <w:r>
        <w:t>.php)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87"/>
        <w:gridCol w:w="3312"/>
      </w:tblGrid>
      <w:tr w:rsidR="004E34D6" w:rsidTr="00253C35">
        <w:tc>
          <w:tcPr>
            <w:tcW w:w="0" w:type="auto"/>
          </w:tcPr>
          <w:p w:rsidR="004E34D6" w:rsidRDefault="004E34D6" w:rsidP="00253C35">
            <w:pPr>
              <w:rPr>
                <w:rFonts w:ascii="Times" w:eastAsia="Times" w:hAnsi="Times" w:cs="Times"/>
                <w:b/>
                <w:smallCaps/>
              </w:rPr>
            </w:pPr>
            <w:r>
              <w:rPr>
                <w:rFonts w:ascii="Times" w:eastAsia="Times" w:hAnsi="Times" w:cs="Times"/>
                <w:b/>
                <w:smallCaps/>
              </w:rPr>
              <w:t>Thành phần</w:t>
            </w:r>
          </w:p>
        </w:tc>
        <w:tc>
          <w:tcPr>
            <w:tcW w:w="0" w:type="auto"/>
          </w:tcPr>
          <w:p w:rsidR="004E34D6" w:rsidRDefault="004E34D6" w:rsidP="00253C35">
            <w:pPr>
              <w:rPr>
                <w:rFonts w:ascii="Times" w:eastAsia="Times" w:hAnsi="Times" w:cs="Times"/>
                <w:b/>
                <w:smallCaps/>
              </w:rPr>
            </w:pPr>
            <w:r>
              <w:rPr>
                <w:rFonts w:ascii="Times" w:eastAsia="Times" w:hAnsi="Times" w:cs="Times"/>
                <w:b/>
                <w:smallCaps/>
              </w:rPr>
              <w:t>Mô tả</w:t>
            </w:r>
          </w:p>
        </w:tc>
      </w:tr>
      <w:tr w:rsidR="004E34D6" w:rsidTr="00253C35">
        <w:tc>
          <w:tcPr>
            <w:tcW w:w="0" w:type="auto"/>
          </w:tcPr>
          <w:p w:rsidR="004E34D6" w:rsidRDefault="004E34D6" w:rsidP="00A50498">
            <w:r>
              <w:t>Insert_</w:t>
            </w:r>
            <w:r w:rsidR="00A50498">
              <w:t>sanpham</w:t>
            </w:r>
            <w:r>
              <w:t>()</w:t>
            </w:r>
          </w:p>
        </w:tc>
        <w:tc>
          <w:tcPr>
            <w:tcW w:w="0" w:type="auto"/>
          </w:tcPr>
          <w:p w:rsidR="004E34D6" w:rsidRDefault="004E34D6" w:rsidP="00A50498">
            <w:r>
              <w:t xml:space="preserve">Thêm mới </w:t>
            </w:r>
            <w:r w:rsidR="00A50498">
              <w:t>sản phẩm</w:t>
            </w:r>
          </w:p>
        </w:tc>
      </w:tr>
      <w:tr w:rsidR="004E34D6" w:rsidTr="00253C35">
        <w:tc>
          <w:tcPr>
            <w:tcW w:w="0" w:type="auto"/>
          </w:tcPr>
          <w:p w:rsidR="004E34D6" w:rsidRDefault="004E34D6" w:rsidP="00A50498">
            <w:r>
              <w:t>Delete_</w:t>
            </w:r>
            <w:r w:rsidR="00A50498">
              <w:t>sanpham</w:t>
            </w:r>
            <w:r>
              <w:t>()</w:t>
            </w:r>
          </w:p>
        </w:tc>
        <w:tc>
          <w:tcPr>
            <w:tcW w:w="0" w:type="auto"/>
          </w:tcPr>
          <w:p w:rsidR="004E34D6" w:rsidRDefault="004E34D6" w:rsidP="00253C35">
            <w:pPr>
              <w:pBdr>
                <w:top w:val="nil"/>
                <w:left w:val="nil"/>
                <w:bottom w:val="nil"/>
                <w:right w:val="nil"/>
                <w:between w:val="nil"/>
              </w:pBdr>
              <w:jc w:val="left"/>
              <w:rPr>
                <w:color w:val="000000"/>
              </w:rPr>
            </w:pPr>
            <w:r>
              <w:rPr>
                <w:color w:val="000000"/>
              </w:rPr>
              <w:t xml:space="preserve">Xóa </w:t>
            </w:r>
            <w:r w:rsidR="00A50498">
              <w:rPr>
                <w:color w:val="000000"/>
              </w:rPr>
              <w:t>sản phẩm</w:t>
            </w:r>
          </w:p>
        </w:tc>
      </w:tr>
      <w:tr w:rsidR="004E34D6" w:rsidTr="00253C35">
        <w:tc>
          <w:tcPr>
            <w:tcW w:w="0" w:type="auto"/>
          </w:tcPr>
          <w:p w:rsidR="004E34D6" w:rsidRDefault="004E34D6" w:rsidP="00253C35">
            <w:r>
              <w:t>loadAll_</w:t>
            </w:r>
            <w:r w:rsidR="00A50498">
              <w:t>sanpham</w:t>
            </w:r>
            <w:r>
              <w:t>()</w:t>
            </w:r>
          </w:p>
        </w:tc>
        <w:tc>
          <w:tcPr>
            <w:tcW w:w="0" w:type="auto"/>
          </w:tcPr>
          <w:p w:rsidR="004E34D6" w:rsidRDefault="004E34D6" w:rsidP="00253C35">
            <w:pPr>
              <w:pBdr>
                <w:top w:val="nil"/>
                <w:left w:val="nil"/>
                <w:bottom w:val="nil"/>
                <w:right w:val="nil"/>
                <w:between w:val="nil"/>
              </w:pBdr>
              <w:jc w:val="left"/>
              <w:rPr>
                <w:color w:val="000000"/>
              </w:rPr>
            </w:pPr>
            <w:r>
              <w:rPr>
                <w:color w:val="000000"/>
              </w:rPr>
              <w:t xml:space="preserve">Hiển thị tất cả </w:t>
            </w:r>
            <w:r w:rsidR="00A50498">
              <w:rPr>
                <w:color w:val="000000"/>
              </w:rPr>
              <w:t>sản phẩm</w:t>
            </w:r>
          </w:p>
        </w:tc>
      </w:tr>
      <w:tr w:rsidR="004E34D6" w:rsidTr="00253C35">
        <w:tc>
          <w:tcPr>
            <w:tcW w:w="0" w:type="auto"/>
          </w:tcPr>
          <w:p w:rsidR="004E34D6" w:rsidRDefault="004E34D6" w:rsidP="00253C35">
            <w:r>
              <w:t>loadOne_</w:t>
            </w:r>
            <w:r w:rsidR="00A50498">
              <w:t>sanpham</w:t>
            </w:r>
            <w:r>
              <w:t>()</w:t>
            </w:r>
          </w:p>
        </w:tc>
        <w:tc>
          <w:tcPr>
            <w:tcW w:w="0" w:type="auto"/>
          </w:tcPr>
          <w:p w:rsidR="004E34D6" w:rsidRDefault="004E34D6" w:rsidP="00253C35">
            <w:pPr>
              <w:pBdr>
                <w:top w:val="nil"/>
                <w:left w:val="nil"/>
                <w:bottom w:val="nil"/>
                <w:right w:val="nil"/>
                <w:between w:val="nil"/>
              </w:pBdr>
              <w:jc w:val="left"/>
              <w:rPr>
                <w:color w:val="000000"/>
              </w:rPr>
            </w:pPr>
            <w:r>
              <w:rPr>
                <w:color w:val="000000"/>
              </w:rPr>
              <w:t xml:space="preserve">Hiển thị 1 </w:t>
            </w:r>
            <w:r w:rsidR="00A50498">
              <w:rPr>
                <w:color w:val="000000"/>
              </w:rPr>
              <w:t>sản phẩm</w:t>
            </w:r>
            <w:r>
              <w:rPr>
                <w:color w:val="000000"/>
              </w:rPr>
              <w:t xml:space="preserve"> theo id</w:t>
            </w:r>
          </w:p>
        </w:tc>
      </w:tr>
      <w:tr w:rsidR="004E34D6" w:rsidTr="00253C35">
        <w:tc>
          <w:tcPr>
            <w:tcW w:w="0" w:type="auto"/>
          </w:tcPr>
          <w:p w:rsidR="004E34D6" w:rsidRDefault="004E34D6" w:rsidP="00253C35">
            <w:r>
              <w:t>update_</w:t>
            </w:r>
            <w:r w:rsidR="00A50498">
              <w:t>sanpham</w:t>
            </w:r>
            <w:r>
              <w:t>()</w:t>
            </w:r>
          </w:p>
        </w:tc>
        <w:tc>
          <w:tcPr>
            <w:tcW w:w="0" w:type="auto"/>
          </w:tcPr>
          <w:p w:rsidR="004E34D6" w:rsidRDefault="004E34D6" w:rsidP="00253C35">
            <w:pPr>
              <w:pBdr>
                <w:top w:val="nil"/>
                <w:left w:val="nil"/>
                <w:bottom w:val="nil"/>
                <w:right w:val="nil"/>
                <w:between w:val="nil"/>
              </w:pBdr>
              <w:jc w:val="left"/>
              <w:rPr>
                <w:color w:val="000000"/>
              </w:rPr>
            </w:pPr>
            <w:r>
              <w:rPr>
                <w:color w:val="000000"/>
              </w:rPr>
              <w:t xml:space="preserve">Cập nhật </w:t>
            </w:r>
            <w:r w:rsidR="00A50498">
              <w:rPr>
                <w:color w:val="000000"/>
              </w:rPr>
              <w:t>sản phẩm</w:t>
            </w:r>
          </w:p>
        </w:tc>
      </w:tr>
    </w:tbl>
    <w:p w:rsidR="009C2641" w:rsidRDefault="009C2641"/>
    <w:p w:rsidR="009C2641" w:rsidRDefault="00335E26">
      <w:pPr>
        <w:pStyle w:val="Heading4"/>
        <w:numPr>
          <w:ilvl w:val="3"/>
          <w:numId w:val="9"/>
        </w:numPr>
      </w:pPr>
      <w:r>
        <w:t xml:space="preserve">Khách hàng </w:t>
      </w:r>
      <w:r w:rsidR="00A50498">
        <w:t>(model/khachhang.php)</w:t>
      </w:r>
    </w:p>
    <w:p w:rsidR="009C2641" w:rsidRDefault="00335E26">
      <w:r>
        <w:t>…</w:t>
      </w:r>
    </w:p>
    <w:p w:rsidR="009C2641" w:rsidRDefault="00335E26">
      <w:pPr>
        <w:pStyle w:val="Heading4"/>
        <w:numPr>
          <w:ilvl w:val="3"/>
          <w:numId w:val="9"/>
        </w:numPr>
      </w:pPr>
      <w:r>
        <w:t xml:space="preserve">Bình luận </w:t>
      </w:r>
      <w:r w:rsidR="00A50498">
        <w:t>(model/binhluan.php)</w:t>
      </w:r>
    </w:p>
    <w:p w:rsidR="009C2641" w:rsidRDefault="00335E26">
      <w:r>
        <w:t>…</w:t>
      </w:r>
    </w:p>
    <w:p w:rsidR="009C2641" w:rsidRDefault="00335E26">
      <w:pPr>
        <w:pStyle w:val="Heading4"/>
        <w:numPr>
          <w:ilvl w:val="3"/>
          <w:numId w:val="9"/>
        </w:numPr>
      </w:pPr>
      <w:r>
        <w:t xml:space="preserve">Thống kê </w:t>
      </w:r>
      <w:r w:rsidR="00A50498">
        <w:t>(model/thongke.php)</w:t>
      </w:r>
    </w:p>
    <w:p w:rsidR="009C2641" w:rsidRDefault="00335E26">
      <w:r>
        <w:t>…</w:t>
      </w:r>
    </w:p>
    <w:p w:rsidR="009C2641" w:rsidRDefault="009C2641"/>
    <w:p w:rsidR="009C2641" w:rsidRDefault="00335E26">
      <w:pPr>
        <w:pStyle w:val="Heading2"/>
        <w:numPr>
          <w:ilvl w:val="1"/>
          <w:numId w:val="9"/>
        </w:numPr>
      </w:pPr>
      <w:bookmarkStart w:id="67" w:name="_heading=h.32hioqz" w:colFirst="0" w:colLast="0"/>
      <w:bookmarkStart w:id="68" w:name="_Toc166421945"/>
      <w:bookmarkEnd w:id="67"/>
      <w:r>
        <w:t>Thư viện tiện ích</w:t>
      </w:r>
      <w:bookmarkEnd w:id="68"/>
    </w:p>
    <w:p w:rsidR="009C2641" w:rsidRDefault="00335E26">
      <w:pPr>
        <w:numPr>
          <w:ilvl w:val="0"/>
          <w:numId w:val="10"/>
        </w:numPr>
        <w:pBdr>
          <w:top w:val="nil"/>
          <w:left w:val="nil"/>
          <w:bottom w:val="nil"/>
          <w:right w:val="nil"/>
          <w:between w:val="nil"/>
        </w:pBdr>
        <w:spacing w:after="0"/>
        <w:rPr>
          <w:i/>
          <w:color w:val="00B050"/>
        </w:rPr>
      </w:pPr>
      <w:r>
        <w:rPr>
          <w:i/>
          <w:color w:val="00B050"/>
        </w:rPr>
        <w:t>Mô tả các thư viện tiện ích</w:t>
      </w:r>
    </w:p>
    <w:p w:rsidR="00D6500A" w:rsidRDefault="00D6500A" w:rsidP="00D6500A">
      <w:pPr>
        <w:numPr>
          <w:ilvl w:val="1"/>
          <w:numId w:val="10"/>
        </w:numPr>
        <w:pBdr>
          <w:top w:val="nil"/>
          <w:left w:val="nil"/>
          <w:bottom w:val="nil"/>
          <w:right w:val="nil"/>
          <w:between w:val="nil"/>
        </w:pBdr>
        <w:spacing w:after="0"/>
        <w:rPr>
          <w:i/>
          <w:color w:val="00B050"/>
        </w:rPr>
      </w:pPr>
      <w:r>
        <w:rPr>
          <w:i/>
          <w:color w:val="00B050"/>
        </w:rPr>
        <w:t>model</w:t>
      </w:r>
    </w:p>
    <w:p w:rsidR="00D6500A" w:rsidRDefault="00D6500A" w:rsidP="00D6500A">
      <w:pPr>
        <w:numPr>
          <w:ilvl w:val="2"/>
          <w:numId w:val="10"/>
        </w:numPr>
        <w:pBdr>
          <w:top w:val="nil"/>
          <w:left w:val="nil"/>
          <w:bottom w:val="nil"/>
          <w:right w:val="nil"/>
          <w:between w:val="nil"/>
        </w:pBdr>
        <w:spacing w:after="0"/>
        <w:rPr>
          <w:i/>
          <w:color w:val="00B050"/>
        </w:rPr>
      </w:pPr>
      <w:r>
        <w:rPr>
          <w:i/>
          <w:color w:val="00B050"/>
        </w:rPr>
        <w:t>danhmuc.php</w:t>
      </w:r>
      <w:r w:rsidR="002C4233">
        <w:rPr>
          <w:i/>
          <w:color w:val="00B050"/>
        </w:rPr>
        <w:t xml:space="preserve"> (có chức năng thêm sửa xóa danh mục)</w:t>
      </w:r>
    </w:p>
    <w:p w:rsidR="00D6500A" w:rsidRDefault="00D6500A" w:rsidP="00D6500A">
      <w:pPr>
        <w:numPr>
          <w:ilvl w:val="2"/>
          <w:numId w:val="10"/>
        </w:numPr>
        <w:pBdr>
          <w:top w:val="nil"/>
          <w:left w:val="nil"/>
          <w:bottom w:val="nil"/>
          <w:right w:val="nil"/>
          <w:between w:val="nil"/>
        </w:pBdr>
        <w:spacing w:after="0"/>
        <w:rPr>
          <w:i/>
          <w:color w:val="00B050"/>
        </w:rPr>
      </w:pPr>
      <w:r>
        <w:rPr>
          <w:i/>
          <w:color w:val="00B050"/>
        </w:rPr>
        <w:t>sanpham.php</w:t>
      </w:r>
      <w:r w:rsidR="002C4233">
        <w:rPr>
          <w:i/>
          <w:color w:val="00B050"/>
        </w:rPr>
        <w:t xml:space="preserve"> (có chức năng thêm sửa xóa sản phẩm)</w:t>
      </w:r>
    </w:p>
    <w:p w:rsidR="00D6500A" w:rsidRDefault="00D6500A" w:rsidP="00D6500A">
      <w:pPr>
        <w:numPr>
          <w:ilvl w:val="2"/>
          <w:numId w:val="10"/>
        </w:numPr>
        <w:pBdr>
          <w:top w:val="nil"/>
          <w:left w:val="nil"/>
          <w:bottom w:val="nil"/>
          <w:right w:val="nil"/>
          <w:between w:val="nil"/>
        </w:pBdr>
        <w:spacing w:after="0"/>
        <w:rPr>
          <w:i/>
          <w:color w:val="00B050"/>
        </w:rPr>
      </w:pPr>
      <w:r>
        <w:rPr>
          <w:i/>
          <w:color w:val="00B050"/>
        </w:rPr>
        <w:t>pdo.php</w:t>
      </w:r>
      <w:r w:rsidR="002C4233">
        <w:rPr>
          <w:i/>
          <w:color w:val="00B050"/>
        </w:rPr>
        <w:t xml:space="preserve"> (có chức năng kết nối đến cơ sở dữ liệu thực thi câu lệnh sql thao tác dữ liệu INSERT, UPDATE, DELETE)</w:t>
      </w:r>
    </w:p>
    <w:p w:rsidR="009C2641" w:rsidRDefault="00335E26">
      <w:pPr>
        <w:pStyle w:val="Heading2"/>
        <w:numPr>
          <w:ilvl w:val="1"/>
          <w:numId w:val="9"/>
        </w:numPr>
      </w:pPr>
      <w:bookmarkStart w:id="69" w:name="_heading=h.1hmsyys" w:colFirst="0" w:colLast="0"/>
      <w:bookmarkStart w:id="70" w:name="_Toc166421946"/>
      <w:bookmarkEnd w:id="69"/>
      <w:r>
        <w:t>Lập trình nghiệp vụ</w:t>
      </w:r>
      <w:bookmarkEnd w:id="70"/>
    </w:p>
    <w:p w:rsidR="009C2641" w:rsidRDefault="00335E26">
      <w:pPr>
        <w:numPr>
          <w:ilvl w:val="0"/>
          <w:numId w:val="10"/>
        </w:numPr>
        <w:pBdr>
          <w:top w:val="nil"/>
          <w:left w:val="nil"/>
          <w:bottom w:val="nil"/>
          <w:right w:val="nil"/>
          <w:between w:val="nil"/>
        </w:pBdr>
        <w:spacing w:after="0"/>
        <w:rPr>
          <w:i/>
          <w:color w:val="00B050"/>
        </w:rPr>
      </w:pPr>
      <w:r>
        <w:rPr>
          <w:i/>
          <w:color w:val="00B050"/>
        </w:rPr>
        <w:t xml:space="preserve">Mỗi cửa sổ chức năng sau đây cần </w:t>
      </w:r>
    </w:p>
    <w:p w:rsidR="009C2641" w:rsidRDefault="00335E26">
      <w:pPr>
        <w:numPr>
          <w:ilvl w:val="1"/>
          <w:numId w:val="4"/>
        </w:numPr>
        <w:pBdr>
          <w:top w:val="nil"/>
          <w:left w:val="nil"/>
          <w:bottom w:val="nil"/>
          <w:right w:val="nil"/>
          <w:between w:val="nil"/>
        </w:pBdr>
        <w:spacing w:after="0"/>
        <w:rPr>
          <w:i/>
          <w:color w:val="00B050"/>
        </w:rPr>
      </w:pPr>
      <w:r>
        <w:rPr>
          <w:i/>
          <w:color w:val="00B050"/>
        </w:rPr>
        <w:lastRenderedPageBreak/>
        <w:t>Sơ đồ tổ chức công nghệ</w:t>
      </w:r>
    </w:p>
    <w:p w:rsidR="009C2641" w:rsidRDefault="00335E26">
      <w:pPr>
        <w:numPr>
          <w:ilvl w:val="1"/>
          <w:numId w:val="4"/>
        </w:numPr>
        <w:pBdr>
          <w:top w:val="nil"/>
          <w:left w:val="nil"/>
          <w:bottom w:val="nil"/>
          <w:right w:val="nil"/>
          <w:between w:val="nil"/>
        </w:pBdr>
        <w:rPr>
          <w:i/>
          <w:color w:val="00B050"/>
        </w:rPr>
      </w:pPr>
      <w:r>
        <w:rPr>
          <w:i/>
          <w:color w:val="00B050"/>
        </w:rPr>
        <w:t xml:space="preserve">Mô tả tất cả các hành vi của người sử dụng tương tác lên các chức năng của các giao diện </w:t>
      </w:r>
    </w:p>
    <w:p w:rsidR="009C2641" w:rsidRDefault="00335E26">
      <w:pPr>
        <w:pStyle w:val="Heading3"/>
        <w:numPr>
          <w:ilvl w:val="2"/>
          <w:numId w:val="9"/>
        </w:numPr>
      </w:pPr>
      <w:bookmarkStart w:id="71" w:name="_Toc166421947"/>
      <w:r>
        <w:t>Trang chính</w:t>
      </w:r>
      <w:bookmarkEnd w:id="71"/>
    </w:p>
    <w:tbl>
      <w:tblPr>
        <w:tblStyle w:val="af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970"/>
        <w:gridCol w:w="5665"/>
      </w:tblGrid>
      <w:tr w:rsidR="009C2641">
        <w:tc>
          <w:tcPr>
            <w:tcW w:w="71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TT</w:t>
            </w:r>
          </w:p>
        </w:tc>
        <w:tc>
          <w:tcPr>
            <w:tcW w:w="2970" w:type="dxa"/>
          </w:tcPr>
          <w:p w:rsidR="009C2641" w:rsidRDefault="00335E26">
            <w:pPr>
              <w:rPr>
                <w:rFonts w:ascii="Times" w:eastAsia="Times" w:hAnsi="Times" w:cs="Times"/>
                <w:b/>
                <w:smallCaps/>
                <w:sz w:val="24"/>
                <w:szCs w:val="24"/>
              </w:rPr>
            </w:pPr>
            <w:r>
              <w:rPr>
                <w:rFonts w:ascii="Times" w:eastAsia="Times" w:hAnsi="Times" w:cs="Times"/>
                <w:b/>
                <w:smallCaps/>
                <w:sz w:val="24"/>
                <w:szCs w:val="24"/>
              </w:rPr>
              <w:t>Phương thức</w:t>
            </w:r>
          </w:p>
        </w:tc>
        <w:tc>
          <w:tcPr>
            <w:tcW w:w="566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Mô tả</w:t>
            </w:r>
          </w:p>
        </w:tc>
      </w:tr>
      <w:tr w:rsidR="009C2641">
        <w:tc>
          <w:tcPr>
            <w:tcW w:w="715" w:type="dxa"/>
          </w:tcPr>
          <w:p w:rsidR="009C2641" w:rsidRDefault="00335E26">
            <w:pPr>
              <w:rPr>
                <w:sz w:val="24"/>
                <w:szCs w:val="24"/>
              </w:rPr>
            </w:pPr>
            <w:r>
              <w:rPr>
                <w:sz w:val="24"/>
                <w:szCs w:val="24"/>
              </w:rPr>
              <w:t>1</w:t>
            </w:r>
          </w:p>
        </w:tc>
        <w:tc>
          <w:tcPr>
            <w:tcW w:w="2970" w:type="dxa"/>
          </w:tcPr>
          <w:p w:rsidR="009C2641" w:rsidRDefault="00335E26">
            <w:pPr>
              <w:rPr>
                <w:sz w:val="24"/>
                <w:szCs w:val="24"/>
              </w:rPr>
            </w:pPr>
            <w:r>
              <w:rPr>
                <w:sz w:val="24"/>
                <w:szCs w:val="24"/>
              </w:rPr>
              <w:t>Hệ thống menu điều khiển</w:t>
            </w:r>
          </w:p>
        </w:tc>
        <w:tc>
          <w:tcPr>
            <w:tcW w:w="5665" w:type="dxa"/>
          </w:tcPr>
          <w:p w:rsidR="009C2641" w:rsidRDefault="009C2641">
            <w:pPr>
              <w:rPr>
                <w:sz w:val="24"/>
                <w:szCs w:val="24"/>
              </w:rPr>
            </w:pPr>
          </w:p>
        </w:tc>
      </w:tr>
      <w:tr w:rsidR="009C2641">
        <w:tc>
          <w:tcPr>
            <w:tcW w:w="715" w:type="dxa"/>
          </w:tcPr>
          <w:p w:rsidR="009C2641" w:rsidRDefault="00335E26">
            <w:pPr>
              <w:rPr>
                <w:sz w:val="24"/>
                <w:szCs w:val="24"/>
              </w:rPr>
            </w:pPr>
            <w:r>
              <w:rPr>
                <w:sz w:val="24"/>
                <w:szCs w:val="24"/>
              </w:rPr>
              <w:t>2</w:t>
            </w:r>
          </w:p>
        </w:tc>
        <w:tc>
          <w:tcPr>
            <w:tcW w:w="2970" w:type="dxa"/>
          </w:tcPr>
          <w:p w:rsidR="009C2641" w:rsidRDefault="00335E26">
            <w:pPr>
              <w:rPr>
                <w:sz w:val="24"/>
                <w:szCs w:val="24"/>
              </w:rPr>
            </w:pPr>
            <w:r>
              <w:rPr>
                <w:sz w:val="24"/>
                <w:szCs w:val="24"/>
              </w:rPr>
              <w:t>Tài khoản</w:t>
            </w:r>
          </w:p>
        </w:tc>
        <w:tc>
          <w:tcPr>
            <w:tcW w:w="5665" w:type="dxa"/>
          </w:tcPr>
          <w:p w:rsidR="009C2641" w:rsidRDefault="009C2641">
            <w:pPr>
              <w:rPr>
                <w:sz w:val="24"/>
                <w:szCs w:val="24"/>
              </w:rPr>
            </w:pPr>
          </w:p>
        </w:tc>
      </w:tr>
      <w:tr w:rsidR="009C2641">
        <w:tc>
          <w:tcPr>
            <w:tcW w:w="715" w:type="dxa"/>
          </w:tcPr>
          <w:p w:rsidR="009C2641" w:rsidRDefault="009C2641">
            <w:pPr>
              <w:rPr>
                <w:sz w:val="24"/>
                <w:szCs w:val="24"/>
              </w:rPr>
            </w:pPr>
          </w:p>
        </w:tc>
        <w:tc>
          <w:tcPr>
            <w:tcW w:w="2970" w:type="dxa"/>
          </w:tcPr>
          <w:p w:rsidR="009C2641" w:rsidRDefault="00335E26">
            <w:pPr>
              <w:rPr>
                <w:sz w:val="24"/>
                <w:szCs w:val="24"/>
              </w:rPr>
            </w:pPr>
            <w:r>
              <w:rPr>
                <w:sz w:val="24"/>
                <w:szCs w:val="24"/>
              </w:rPr>
              <w:t>Danh mục</w:t>
            </w:r>
          </w:p>
        </w:tc>
        <w:tc>
          <w:tcPr>
            <w:tcW w:w="5665" w:type="dxa"/>
          </w:tcPr>
          <w:p w:rsidR="009C2641" w:rsidRDefault="009C2641">
            <w:pPr>
              <w:rPr>
                <w:sz w:val="24"/>
                <w:szCs w:val="24"/>
              </w:rPr>
            </w:pPr>
          </w:p>
        </w:tc>
      </w:tr>
      <w:tr w:rsidR="009C2641">
        <w:tc>
          <w:tcPr>
            <w:tcW w:w="715" w:type="dxa"/>
          </w:tcPr>
          <w:p w:rsidR="009C2641" w:rsidRDefault="009C2641">
            <w:pPr>
              <w:rPr>
                <w:sz w:val="24"/>
                <w:szCs w:val="24"/>
              </w:rPr>
            </w:pPr>
          </w:p>
        </w:tc>
        <w:tc>
          <w:tcPr>
            <w:tcW w:w="2970" w:type="dxa"/>
          </w:tcPr>
          <w:p w:rsidR="009C2641" w:rsidRDefault="00335E26">
            <w:pPr>
              <w:rPr>
                <w:sz w:val="24"/>
                <w:szCs w:val="24"/>
              </w:rPr>
            </w:pPr>
            <w:r>
              <w:rPr>
                <w:sz w:val="24"/>
                <w:szCs w:val="24"/>
              </w:rPr>
              <w:t>Top 10</w:t>
            </w:r>
          </w:p>
        </w:tc>
        <w:tc>
          <w:tcPr>
            <w:tcW w:w="5665" w:type="dxa"/>
          </w:tcPr>
          <w:p w:rsidR="009C2641" w:rsidRDefault="009C2641">
            <w:pPr>
              <w:rPr>
                <w:sz w:val="24"/>
                <w:szCs w:val="24"/>
              </w:rPr>
            </w:pPr>
          </w:p>
        </w:tc>
      </w:tr>
    </w:tbl>
    <w:p w:rsidR="009C2641" w:rsidRDefault="00335E26">
      <w:pPr>
        <w:pStyle w:val="Heading3"/>
        <w:numPr>
          <w:ilvl w:val="2"/>
          <w:numId w:val="9"/>
        </w:numPr>
      </w:pPr>
      <w:bookmarkStart w:id="72" w:name="_Toc166421948"/>
      <w:r>
        <w:t>Các trang dành cho khách hàng</w:t>
      </w:r>
      <w:bookmarkEnd w:id="72"/>
    </w:p>
    <w:p w:rsidR="009C2641" w:rsidRDefault="00335E26">
      <w:pPr>
        <w:pStyle w:val="Heading4"/>
        <w:numPr>
          <w:ilvl w:val="3"/>
          <w:numId w:val="9"/>
        </w:numPr>
      </w:pPr>
      <w:r>
        <w:t>Trang đăng ký</w:t>
      </w:r>
    </w:p>
    <w:tbl>
      <w:tblPr>
        <w:tblStyle w:val="af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9C2641">
        <w:tc>
          <w:tcPr>
            <w:tcW w:w="71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9C2641" w:rsidRDefault="00335E26">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Mô tả</w:t>
            </w:r>
          </w:p>
        </w:tc>
      </w:tr>
      <w:tr w:rsidR="009C2641">
        <w:tc>
          <w:tcPr>
            <w:tcW w:w="715" w:type="dxa"/>
          </w:tcPr>
          <w:p w:rsidR="009C2641" w:rsidRDefault="00335E26">
            <w:pPr>
              <w:rPr>
                <w:sz w:val="24"/>
                <w:szCs w:val="24"/>
              </w:rPr>
            </w:pPr>
            <w:r>
              <w:rPr>
                <w:sz w:val="24"/>
                <w:szCs w:val="24"/>
              </w:rPr>
              <w:t>1</w:t>
            </w:r>
          </w:p>
        </w:tc>
        <w:tc>
          <w:tcPr>
            <w:tcW w:w="1710" w:type="dxa"/>
          </w:tcPr>
          <w:p w:rsidR="009C2641" w:rsidRDefault="009C2641">
            <w:pPr>
              <w:rPr>
                <w:sz w:val="24"/>
                <w:szCs w:val="24"/>
              </w:rPr>
            </w:pPr>
          </w:p>
        </w:tc>
        <w:tc>
          <w:tcPr>
            <w:tcW w:w="6925" w:type="dxa"/>
          </w:tcPr>
          <w:p w:rsidR="009C2641" w:rsidRDefault="009C2641">
            <w:pPr>
              <w:rPr>
                <w:sz w:val="24"/>
                <w:szCs w:val="24"/>
              </w:rPr>
            </w:pPr>
          </w:p>
        </w:tc>
      </w:tr>
      <w:tr w:rsidR="009C2641">
        <w:tc>
          <w:tcPr>
            <w:tcW w:w="715" w:type="dxa"/>
          </w:tcPr>
          <w:p w:rsidR="009C2641" w:rsidRDefault="00335E26">
            <w:pPr>
              <w:rPr>
                <w:sz w:val="24"/>
                <w:szCs w:val="24"/>
              </w:rPr>
            </w:pPr>
            <w:r>
              <w:rPr>
                <w:sz w:val="24"/>
                <w:szCs w:val="24"/>
              </w:rPr>
              <w:t>2</w:t>
            </w:r>
          </w:p>
        </w:tc>
        <w:tc>
          <w:tcPr>
            <w:tcW w:w="1710" w:type="dxa"/>
          </w:tcPr>
          <w:p w:rsidR="009C2641" w:rsidRDefault="00335E26">
            <w:pPr>
              <w:rPr>
                <w:sz w:val="24"/>
                <w:szCs w:val="24"/>
              </w:rPr>
            </w:pPr>
            <w:r>
              <w:rPr>
                <w:sz w:val="24"/>
                <w:szCs w:val="24"/>
              </w:rPr>
              <w:t>…</w:t>
            </w:r>
          </w:p>
        </w:tc>
        <w:tc>
          <w:tcPr>
            <w:tcW w:w="6925" w:type="dxa"/>
          </w:tcPr>
          <w:p w:rsidR="009C2641" w:rsidRDefault="009C2641">
            <w:pPr>
              <w:rPr>
                <w:sz w:val="24"/>
                <w:szCs w:val="24"/>
              </w:rPr>
            </w:pPr>
          </w:p>
        </w:tc>
      </w:tr>
    </w:tbl>
    <w:p w:rsidR="009C2641" w:rsidRDefault="00335E26">
      <w:pPr>
        <w:pStyle w:val="Heading4"/>
        <w:numPr>
          <w:ilvl w:val="3"/>
          <w:numId w:val="9"/>
        </w:numPr>
      </w:pPr>
      <w:r>
        <w:t>Trang đăng nhập</w:t>
      </w:r>
    </w:p>
    <w:tbl>
      <w:tblPr>
        <w:tblStyle w:val="af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9C2641">
        <w:tc>
          <w:tcPr>
            <w:tcW w:w="71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9C2641" w:rsidRDefault="00335E26">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Mô tả</w:t>
            </w:r>
          </w:p>
        </w:tc>
      </w:tr>
      <w:tr w:rsidR="009C2641">
        <w:tc>
          <w:tcPr>
            <w:tcW w:w="715" w:type="dxa"/>
          </w:tcPr>
          <w:p w:rsidR="009C2641" w:rsidRDefault="00335E26">
            <w:pPr>
              <w:rPr>
                <w:sz w:val="24"/>
                <w:szCs w:val="24"/>
              </w:rPr>
            </w:pPr>
            <w:r>
              <w:rPr>
                <w:sz w:val="24"/>
                <w:szCs w:val="24"/>
              </w:rPr>
              <w:t>1</w:t>
            </w:r>
          </w:p>
        </w:tc>
        <w:tc>
          <w:tcPr>
            <w:tcW w:w="1710" w:type="dxa"/>
          </w:tcPr>
          <w:p w:rsidR="009C2641" w:rsidRDefault="009C2641">
            <w:pPr>
              <w:rPr>
                <w:sz w:val="24"/>
                <w:szCs w:val="24"/>
              </w:rPr>
            </w:pPr>
          </w:p>
        </w:tc>
        <w:tc>
          <w:tcPr>
            <w:tcW w:w="6925" w:type="dxa"/>
          </w:tcPr>
          <w:p w:rsidR="009C2641" w:rsidRDefault="009C2641">
            <w:pPr>
              <w:rPr>
                <w:sz w:val="24"/>
                <w:szCs w:val="24"/>
              </w:rPr>
            </w:pPr>
          </w:p>
        </w:tc>
      </w:tr>
      <w:tr w:rsidR="009C2641">
        <w:tc>
          <w:tcPr>
            <w:tcW w:w="715" w:type="dxa"/>
          </w:tcPr>
          <w:p w:rsidR="009C2641" w:rsidRDefault="00335E26">
            <w:pPr>
              <w:rPr>
                <w:sz w:val="24"/>
                <w:szCs w:val="24"/>
              </w:rPr>
            </w:pPr>
            <w:r>
              <w:rPr>
                <w:sz w:val="24"/>
                <w:szCs w:val="24"/>
              </w:rPr>
              <w:t>2</w:t>
            </w:r>
          </w:p>
        </w:tc>
        <w:tc>
          <w:tcPr>
            <w:tcW w:w="1710" w:type="dxa"/>
          </w:tcPr>
          <w:p w:rsidR="009C2641" w:rsidRDefault="00335E26">
            <w:pPr>
              <w:rPr>
                <w:sz w:val="24"/>
                <w:szCs w:val="24"/>
              </w:rPr>
            </w:pPr>
            <w:r>
              <w:rPr>
                <w:sz w:val="24"/>
                <w:szCs w:val="24"/>
              </w:rPr>
              <w:t>…</w:t>
            </w:r>
          </w:p>
        </w:tc>
        <w:tc>
          <w:tcPr>
            <w:tcW w:w="6925" w:type="dxa"/>
          </w:tcPr>
          <w:p w:rsidR="009C2641" w:rsidRDefault="009C2641">
            <w:pPr>
              <w:rPr>
                <w:sz w:val="24"/>
                <w:szCs w:val="24"/>
              </w:rPr>
            </w:pPr>
          </w:p>
        </w:tc>
      </w:tr>
    </w:tbl>
    <w:p w:rsidR="009C2641" w:rsidRDefault="00335E26">
      <w:pPr>
        <w:pStyle w:val="Heading4"/>
        <w:numPr>
          <w:ilvl w:val="3"/>
          <w:numId w:val="9"/>
        </w:numPr>
      </w:pPr>
      <w:r>
        <w:t>Trang quên mật khẩu</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9C2641">
        <w:tc>
          <w:tcPr>
            <w:tcW w:w="71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9C2641" w:rsidRDefault="00335E26">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Mô tả</w:t>
            </w:r>
          </w:p>
        </w:tc>
      </w:tr>
      <w:tr w:rsidR="009C2641">
        <w:tc>
          <w:tcPr>
            <w:tcW w:w="715" w:type="dxa"/>
          </w:tcPr>
          <w:p w:rsidR="009C2641" w:rsidRDefault="00335E26">
            <w:pPr>
              <w:rPr>
                <w:sz w:val="24"/>
                <w:szCs w:val="24"/>
              </w:rPr>
            </w:pPr>
            <w:r>
              <w:rPr>
                <w:sz w:val="24"/>
                <w:szCs w:val="24"/>
              </w:rPr>
              <w:t>1</w:t>
            </w:r>
          </w:p>
        </w:tc>
        <w:tc>
          <w:tcPr>
            <w:tcW w:w="1710" w:type="dxa"/>
          </w:tcPr>
          <w:p w:rsidR="009C2641" w:rsidRDefault="009C2641">
            <w:pPr>
              <w:rPr>
                <w:sz w:val="24"/>
                <w:szCs w:val="24"/>
              </w:rPr>
            </w:pPr>
          </w:p>
        </w:tc>
        <w:tc>
          <w:tcPr>
            <w:tcW w:w="6925" w:type="dxa"/>
          </w:tcPr>
          <w:p w:rsidR="009C2641" w:rsidRDefault="009C2641">
            <w:pPr>
              <w:rPr>
                <w:sz w:val="24"/>
                <w:szCs w:val="24"/>
              </w:rPr>
            </w:pPr>
          </w:p>
        </w:tc>
      </w:tr>
      <w:tr w:rsidR="009C2641">
        <w:tc>
          <w:tcPr>
            <w:tcW w:w="715" w:type="dxa"/>
          </w:tcPr>
          <w:p w:rsidR="009C2641" w:rsidRDefault="00335E26">
            <w:pPr>
              <w:rPr>
                <w:sz w:val="24"/>
                <w:szCs w:val="24"/>
              </w:rPr>
            </w:pPr>
            <w:r>
              <w:rPr>
                <w:sz w:val="24"/>
                <w:szCs w:val="24"/>
              </w:rPr>
              <w:t>2</w:t>
            </w:r>
          </w:p>
        </w:tc>
        <w:tc>
          <w:tcPr>
            <w:tcW w:w="1710" w:type="dxa"/>
          </w:tcPr>
          <w:p w:rsidR="009C2641" w:rsidRDefault="00335E26">
            <w:pPr>
              <w:rPr>
                <w:sz w:val="24"/>
                <w:szCs w:val="24"/>
              </w:rPr>
            </w:pPr>
            <w:r>
              <w:rPr>
                <w:sz w:val="24"/>
                <w:szCs w:val="24"/>
              </w:rPr>
              <w:t>…</w:t>
            </w:r>
          </w:p>
        </w:tc>
        <w:tc>
          <w:tcPr>
            <w:tcW w:w="6925" w:type="dxa"/>
          </w:tcPr>
          <w:p w:rsidR="009C2641" w:rsidRDefault="009C2641">
            <w:pPr>
              <w:rPr>
                <w:sz w:val="24"/>
                <w:szCs w:val="24"/>
              </w:rPr>
            </w:pPr>
          </w:p>
        </w:tc>
      </w:tr>
    </w:tbl>
    <w:p w:rsidR="009C2641" w:rsidRDefault="00335E26">
      <w:pPr>
        <w:pStyle w:val="Heading4"/>
        <w:numPr>
          <w:ilvl w:val="3"/>
          <w:numId w:val="9"/>
        </w:numPr>
      </w:pPr>
      <w:r>
        <w:t>Trang cập nhật thông tin tài khoản</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9C2641">
        <w:tc>
          <w:tcPr>
            <w:tcW w:w="71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9C2641" w:rsidRDefault="00335E26">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Mô tả</w:t>
            </w:r>
          </w:p>
        </w:tc>
      </w:tr>
      <w:tr w:rsidR="009C2641">
        <w:tc>
          <w:tcPr>
            <w:tcW w:w="715" w:type="dxa"/>
          </w:tcPr>
          <w:p w:rsidR="009C2641" w:rsidRDefault="00335E26">
            <w:pPr>
              <w:rPr>
                <w:sz w:val="24"/>
                <w:szCs w:val="24"/>
              </w:rPr>
            </w:pPr>
            <w:r>
              <w:rPr>
                <w:sz w:val="24"/>
                <w:szCs w:val="24"/>
              </w:rPr>
              <w:t>1</w:t>
            </w:r>
          </w:p>
        </w:tc>
        <w:tc>
          <w:tcPr>
            <w:tcW w:w="1710" w:type="dxa"/>
          </w:tcPr>
          <w:p w:rsidR="009C2641" w:rsidRDefault="009C2641">
            <w:pPr>
              <w:rPr>
                <w:sz w:val="24"/>
                <w:szCs w:val="24"/>
              </w:rPr>
            </w:pPr>
          </w:p>
        </w:tc>
        <w:tc>
          <w:tcPr>
            <w:tcW w:w="6925" w:type="dxa"/>
          </w:tcPr>
          <w:p w:rsidR="009C2641" w:rsidRDefault="009C2641">
            <w:pPr>
              <w:rPr>
                <w:sz w:val="24"/>
                <w:szCs w:val="24"/>
              </w:rPr>
            </w:pPr>
          </w:p>
        </w:tc>
      </w:tr>
      <w:tr w:rsidR="009C2641">
        <w:tc>
          <w:tcPr>
            <w:tcW w:w="715" w:type="dxa"/>
          </w:tcPr>
          <w:p w:rsidR="009C2641" w:rsidRDefault="00335E26">
            <w:pPr>
              <w:rPr>
                <w:sz w:val="24"/>
                <w:szCs w:val="24"/>
              </w:rPr>
            </w:pPr>
            <w:r>
              <w:rPr>
                <w:sz w:val="24"/>
                <w:szCs w:val="24"/>
              </w:rPr>
              <w:t>2</w:t>
            </w:r>
          </w:p>
        </w:tc>
        <w:tc>
          <w:tcPr>
            <w:tcW w:w="1710" w:type="dxa"/>
          </w:tcPr>
          <w:p w:rsidR="009C2641" w:rsidRDefault="00335E26">
            <w:pPr>
              <w:rPr>
                <w:sz w:val="24"/>
                <w:szCs w:val="24"/>
              </w:rPr>
            </w:pPr>
            <w:r>
              <w:rPr>
                <w:sz w:val="24"/>
                <w:szCs w:val="24"/>
              </w:rPr>
              <w:t>…</w:t>
            </w:r>
          </w:p>
        </w:tc>
        <w:tc>
          <w:tcPr>
            <w:tcW w:w="6925" w:type="dxa"/>
          </w:tcPr>
          <w:p w:rsidR="009C2641" w:rsidRDefault="009C2641">
            <w:pPr>
              <w:rPr>
                <w:sz w:val="24"/>
                <w:szCs w:val="24"/>
              </w:rPr>
            </w:pPr>
          </w:p>
        </w:tc>
      </w:tr>
    </w:tbl>
    <w:p w:rsidR="009C2641" w:rsidRDefault="00335E26">
      <w:pPr>
        <w:pStyle w:val="Heading3"/>
        <w:numPr>
          <w:ilvl w:val="2"/>
          <w:numId w:val="9"/>
        </w:numPr>
      </w:pPr>
      <w:bookmarkStart w:id="73" w:name="_Toc166421949"/>
      <w:r>
        <w:t>Các trang dành cho quản trị viên</w:t>
      </w:r>
      <w:bookmarkEnd w:id="73"/>
    </w:p>
    <w:p w:rsidR="009C2641" w:rsidRDefault="00335E26">
      <w:pPr>
        <w:pStyle w:val="Heading4"/>
        <w:numPr>
          <w:ilvl w:val="3"/>
          <w:numId w:val="9"/>
        </w:numPr>
      </w:pPr>
      <w:r>
        <w:t>Quản lý loại</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9C2641">
        <w:tc>
          <w:tcPr>
            <w:tcW w:w="715"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9C2641" w:rsidRDefault="00335E26">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Mô tả</w:t>
            </w:r>
          </w:p>
        </w:tc>
      </w:tr>
      <w:tr w:rsidR="009C2641">
        <w:tc>
          <w:tcPr>
            <w:tcW w:w="715" w:type="dxa"/>
          </w:tcPr>
          <w:p w:rsidR="009C2641" w:rsidRDefault="00335E26">
            <w:pPr>
              <w:jc w:val="center"/>
              <w:rPr>
                <w:sz w:val="24"/>
                <w:szCs w:val="24"/>
              </w:rPr>
            </w:pPr>
            <w:r>
              <w:rPr>
                <w:sz w:val="24"/>
                <w:szCs w:val="24"/>
              </w:rPr>
              <w:t>1</w:t>
            </w:r>
          </w:p>
        </w:tc>
        <w:tc>
          <w:tcPr>
            <w:tcW w:w="1710" w:type="dxa"/>
          </w:tcPr>
          <w:p w:rsidR="009C2641" w:rsidRDefault="009C2641">
            <w:pPr>
              <w:rPr>
                <w:sz w:val="24"/>
                <w:szCs w:val="24"/>
              </w:rPr>
            </w:pPr>
          </w:p>
        </w:tc>
        <w:tc>
          <w:tcPr>
            <w:tcW w:w="6925" w:type="dxa"/>
          </w:tcPr>
          <w:p w:rsidR="009C2641" w:rsidRDefault="009C2641">
            <w:pPr>
              <w:rPr>
                <w:sz w:val="24"/>
                <w:szCs w:val="24"/>
              </w:rPr>
            </w:pPr>
          </w:p>
        </w:tc>
      </w:tr>
      <w:tr w:rsidR="009C2641">
        <w:tc>
          <w:tcPr>
            <w:tcW w:w="715" w:type="dxa"/>
          </w:tcPr>
          <w:p w:rsidR="009C2641" w:rsidRDefault="00335E26">
            <w:pPr>
              <w:jc w:val="center"/>
              <w:rPr>
                <w:sz w:val="24"/>
                <w:szCs w:val="24"/>
              </w:rPr>
            </w:pPr>
            <w:r>
              <w:rPr>
                <w:sz w:val="24"/>
                <w:szCs w:val="24"/>
              </w:rPr>
              <w:t>2</w:t>
            </w:r>
          </w:p>
        </w:tc>
        <w:tc>
          <w:tcPr>
            <w:tcW w:w="1710" w:type="dxa"/>
          </w:tcPr>
          <w:p w:rsidR="009C2641" w:rsidRDefault="00335E26">
            <w:pPr>
              <w:rPr>
                <w:sz w:val="24"/>
                <w:szCs w:val="24"/>
              </w:rPr>
            </w:pPr>
            <w:r>
              <w:rPr>
                <w:sz w:val="24"/>
                <w:szCs w:val="24"/>
              </w:rPr>
              <w:t>Insert()</w:t>
            </w:r>
          </w:p>
        </w:tc>
        <w:tc>
          <w:tcPr>
            <w:tcW w:w="6925" w:type="dxa"/>
          </w:tcPr>
          <w:p w:rsidR="009C2641" w:rsidRDefault="009C2641">
            <w:pPr>
              <w:rPr>
                <w:sz w:val="24"/>
                <w:szCs w:val="24"/>
              </w:rPr>
            </w:pPr>
          </w:p>
        </w:tc>
      </w:tr>
      <w:tr w:rsidR="009C2641">
        <w:tc>
          <w:tcPr>
            <w:tcW w:w="715" w:type="dxa"/>
          </w:tcPr>
          <w:p w:rsidR="009C2641" w:rsidRDefault="00335E26">
            <w:pPr>
              <w:jc w:val="center"/>
              <w:rPr>
                <w:sz w:val="24"/>
                <w:szCs w:val="24"/>
              </w:rPr>
            </w:pPr>
            <w:r>
              <w:rPr>
                <w:sz w:val="24"/>
                <w:szCs w:val="24"/>
              </w:rPr>
              <w:t>3</w:t>
            </w:r>
          </w:p>
        </w:tc>
        <w:tc>
          <w:tcPr>
            <w:tcW w:w="1710" w:type="dxa"/>
          </w:tcPr>
          <w:p w:rsidR="009C2641" w:rsidRDefault="00335E26">
            <w:pPr>
              <w:rPr>
                <w:sz w:val="24"/>
                <w:szCs w:val="24"/>
              </w:rPr>
            </w:pPr>
            <w:r>
              <w:rPr>
                <w:sz w:val="24"/>
                <w:szCs w:val="24"/>
              </w:rPr>
              <w:t>Update()</w:t>
            </w:r>
          </w:p>
        </w:tc>
        <w:tc>
          <w:tcPr>
            <w:tcW w:w="6925" w:type="dxa"/>
          </w:tcPr>
          <w:p w:rsidR="009C2641" w:rsidRDefault="009C2641">
            <w:pPr>
              <w:rPr>
                <w:sz w:val="24"/>
                <w:szCs w:val="24"/>
              </w:rPr>
            </w:pPr>
          </w:p>
        </w:tc>
      </w:tr>
      <w:tr w:rsidR="009C2641">
        <w:tc>
          <w:tcPr>
            <w:tcW w:w="715" w:type="dxa"/>
          </w:tcPr>
          <w:p w:rsidR="009C2641" w:rsidRDefault="00335E26">
            <w:pPr>
              <w:jc w:val="center"/>
              <w:rPr>
                <w:sz w:val="24"/>
                <w:szCs w:val="24"/>
              </w:rPr>
            </w:pPr>
            <w:r>
              <w:rPr>
                <w:sz w:val="24"/>
                <w:szCs w:val="24"/>
              </w:rPr>
              <w:t>4</w:t>
            </w:r>
          </w:p>
        </w:tc>
        <w:tc>
          <w:tcPr>
            <w:tcW w:w="1710" w:type="dxa"/>
          </w:tcPr>
          <w:p w:rsidR="009C2641" w:rsidRDefault="00335E26">
            <w:pPr>
              <w:rPr>
                <w:sz w:val="24"/>
                <w:szCs w:val="24"/>
              </w:rPr>
            </w:pPr>
            <w:r>
              <w:rPr>
                <w:sz w:val="24"/>
                <w:szCs w:val="24"/>
              </w:rPr>
              <w:t>Delete()</w:t>
            </w:r>
          </w:p>
        </w:tc>
        <w:tc>
          <w:tcPr>
            <w:tcW w:w="6925" w:type="dxa"/>
          </w:tcPr>
          <w:p w:rsidR="009C2641" w:rsidRDefault="009C2641">
            <w:pPr>
              <w:rPr>
                <w:sz w:val="24"/>
                <w:szCs w:val="24"/>
              </w:rPr>
            </w:pPr>
          </w:p>
        </w:tc>
      </w:tr>
      <w:tr w:rsidR="009C2641">
        <w:tc>
          <w:tcPr>
            <w:tcW w:w="715" w:type="dxa"/>
          </w:tcPr>
          <w:p w:rsidR="009C2641" w:rsidRDefault="009C2641">
            <w:pPr>
              <w:jc w:val="center"/>
              <w:rPr>
                <w:sz w:val="24"/>
                <w:szCs w:val="24"/>
              </w:rPr>
            </w:pPr>
          </w:p>
        </w:tc>
        <w:tc>
          <w:tcPr>
            <w:tcW w:w="1710" w:type="dxa"/>
          </w:tcPr>
          <w:p w:rsidR="009C2641" w:rsidRDefault="009C2641">
            <w:pPr>
              <w:rPr>
                <w:sz w:val="24"/>
                <w:szCs w:val="24"/>
              </w:rPr>
            </w:pPr>
          </w:p>
        </w:tc>
        <w:tc>
          <w:tcPr>
            <w:tcW w:w="6925" w:type="dxa"/>
          </w:tcPr>
          <w:p w:rsidR="009C2641" w:rsidRDefault="009C2641">
            <w:pPr>
              <w:rPr>
                <w:sz w:val="24"/>
                <w:szCs w:val="24"/>
              </w:rPr>
            </w:pPr>
          </w:p>
        </w:tc>
      </w:tr>
      <w:tr w:rsidR="009C2641">
        <w:tc>
          <w:tcPr>
            <w:tcW w:w="715" w:type="dxa"/>
          </w:tcPr>
          <w:p w:rsidR="009C2641" w:rsidRDefault="009C2641">
            <w:pPr>
              <w:jc w:val="center"/>
              <w:rPr>
                <w:sz w:val="24"/>
                <w:szCs w:val="24"/>
              </w:rPr>
            </w:pPr>
          </w:p>
        </w:tc>
        <w:tc>
          <w:tcPr>
            <w:tcW w:w="1710" w:type="dxa"/>
          </w:tcPr>
          <w:p w:rsidR="009C2641" w:rsidRDefault="00335E26">
            <w:pPr>
              <w:rPr>
                <w:sz w:val="24"/>
                <w:szCs w:val="24"/>
              </w:rPr>
            </w:pPr>
            <w:r>
              <w:rPr>
                <w:sz w:val="24"/>
                <w:szCs w:val="24"/>
              </w:rPr>
              <w:t>…</w:t>
            </w:r>
          </w:p>
        </w:tc>
        <w:tc>
          <w:tcPr>
            <w:tcW w:w="6925" w:type="dxa"/>
          </w:tcPr>
          <w:p w:rsidR="009C2641" w:rsidRDefault="009C2641">
            <w:pPr>
              <w:rPr>
                <w:sz w:val="24"/>
                <w:szCs w:val="24"/>
              </w:rPr>
            </w:pPr>
          </w:p>
        </w:tc>
      </w:tr>
    </w:tbl>
    <w:p w:rsidR="009C2641" w:rsidRDefault="00335E26">
      <w:pPr>
        <w:pStyle w:val="Heading4"/>
        <w:numPr>
          <w:ilvl w:val="3"/>
          <w:numId w:val="9"/>
        </w:numPr>
      </w:pPr>
      <w:r>
        <w:t>Quản lý hàng hóa</w:t>
      </w:r>
    </w:p>
    <w:tbl>
      <w:tblPr>
        <w:tblStyle w:val="af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9C2641">
        <w:tc>
          <w:tcPr>
            <w:tcW w:w="715"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9C2641" w:rsidRDefault="00335E26">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Mô tả</w:t>
            </w:r>
          </w:p>
        </w:tc>
      </w:tr>
      <w:tr w:rsidR="009C2641">
        <w:tc>
          <w:tcPr>
            <w:tcW w:w="715" w:type="dxa"/>
          </w:tcPr>
          <w:p w:rsidR="009C2641" w:rsidRDefault="00335E26">
            <w:pPr>
              <w:jc w:val="center"/>
              <w:rPr>
                <w:sz w:val="24"/>
                <w:szCs w:val="24"/>
              </w:rPr>
            </w:pPr>
            <w:r>
              <w:rPr>
                <w:sz w:val="24"/>
                <w:szCs w:val="24"/>
              </w:rPr>
              <w:t>1</w:t>
            </w:r>
          </w:p>
        </w:tc>
        <w:tc>
          <w:tcPr>
            <w:tcW w:w="1710" w:type="dxa"/>
          </w:tcPr>
          <w:p w:rsidR="009C2641" w:rsidRDefault="009C2641">
            <w:pPr>
              <w:rPr>
                <w:sz w:val="24"/>
                <w:szCs w:val="24"/>
              </w:rPr>
            </w:pPr>
          </w:p>
        </w:tc>
        <w:tc>
          <w:tcPr>
            <w:tcW w:w="6925" w:type="dxa"/>
          </w:tcPr>
          <w:p w:rsidR="009C2641" w:rsidRDefault="009C2641">
            <w:pPr>
              <w:rPr>
                <w:sz w:val="24"/>
                <w:szCs w:val="24"/>
              </w:rPr>
            </w:pPr>
          </w:p>
        </w:tc>
      </w:tr>
      <w:tr w:rsidR="009C2641">
        <w:tc>
          <w:tcPr>
            <w:tcW w:w="715" w:type="dxa"/>
          </w:tcPr>
          <w:p w:rsidR="009C2641" w:rsidRDefault="00335E26">
            <w:pPr>
              <w:jc w:val="center"/>
              <w:rPr>
                <w:sz w:val="24"/>
                <w:szCs w:val="24"/>
              </w:rPr>
            </w:pPr>
            <w:r>
              <w:rPr>
                <w:sz w:val="24"/>
                <w:szCs w:val="24"/>
              </w:rPr>
              <w:t>2</w:t>
            </w:r>
          </w:p>
        </w:tc>
        <w:tc>
          <w:tcPr>
            <w:tcW w:w="1710" w:type="dxa"/>
          </w:tcPr>
          <w:p w:rsidR="009C2641" w:rsidRDefault="00335E26">
            <w:pPr>
              <w:rPr>
                <w:sz w:val="24"/>
                <w:szCs w:val="24"/>
              </w:rPr>
            </w:pPr>
            <w:r>
              <w:rPr>
                <w:sz w:val="24"/>
                <w:szCs w:val="24"/>
              </w:rPr>
              <w:t>Insert()</w:t>
            </w:r>
          </w:p>
        </w:tc>
        <w:tc>
          <w:tcPr>
            <w:tcW w:w="6925" w:type="dxa"/>
          </w:tcPr>
          <w:p w:rsidR="009C2641" w:rsidRDefault="009C2641">
            <w:pPr>
              <w:rPr>
                <w:sz w:val="24"/>
                <w:szCs w:val="24"/>
              </w:rPr>
            </w:pPr>
          </w:p>
        </w:tc>
      </w:tr>
      <w:tr w:rsidR="009C2641">
        <w:tc>
          <w:tcPr>
            <w:tcW w:w="715" w:type="dxa"/>
          </w:tcPr>
          <w:p w:rsidR="009C2641" w:rsidRDefault="00335E26">
            <w:pPr>
              <w:jc w:val="center"/>
              <w:rPr>
                <w:sz w:val="24"/>
                <w:szCs w:val="24"/>
              </w:rPr>
            </w:pPr>
            <w:r>
              <w:rPr>
                <w:sz w:val="24"/>
                <w:szCs w:val="24"/>
              </w:rPr>
              <w:t>3</w:t>
            </w:r>
          </w:p>
        </w:tc>
        <w:tc>
          <w:tcPr>
            <w:tcW w:w="1710" w:type="dxa"/>
          </w:tcPr>
          <w:p w:rsidR="009C2641" w:rsidRDefault="00335E26">
            <w:pPr>
              <w:rPr>
                <w:sz w:val="24"/>
                <w:szCs w:val="24"/>
              </w:rPr>
            </w:pPr>
            <w:r>
              <w:rPr>
                <w:sz w:val="24"/>
                <w:szCs w:val="24"/>
              </w:rPr>
              <w:t>Update()</w:t>
            </w:r>
          </w:p>
        </w:tc>
        <w:tc>
          <w:tcPr>
            <w:tcW w:w="6925" w:type="dxa"/>
          </w:tcPr>
          <w:p w:rsidR="009C2641" w:rsidRDefault="009C2641">
            <w:pPr>
              <w:rPr>
                <w:sz w:val="24"/>
                <w:szCs w:val="24"/>
              </w:rPr>
            </w:pPr>
          </w:p>
        </w:tc>
      </w:tr>
      <w:tr w:rsidR="009C2641">
        <w:tc>
          <w:tcPr>
            <w:tcW w:w="715" w:type="dxa"/>
          </w:tcPr>
          <w:p w:rsidR="009C2641" w:rsidRDefault="00335E26">
            <w:pPr>
              <w:jc w:val="center"/>
              <w:rPr>
                <w:sz w:val="24"/>
                <w:szCs w:val="24"/>
              </w:rPr>
            </w:pPr>
            <w:r>
              <w:rPr>
                <w:sz w:val="24"/>
                <w:szCs w:val="24"/>
              </w:rPr>
              <w:lastRenderedPageBreak/>
              <w:t>4</w:t>
            </w:r>
          </w:p>
        </w:tc>
        <w:tc>
          <w:tcPr>
            <w:tcW w:w="1710" w:type="dxa"/>
          </w:tcPr>
          <w:p w:rsidR="009C2641" w:rsidRDefault="00335E26">
            <w:pPr>
              <w:rPr>
                <w:sz w:val="24"/>
                <w:szCs w:val="24"/>
              </w:rPr>
            </w:pPr>
            <w:r>
              <w:rPr>
                <w:sz w:val="24"/>
                <w:szCs w:val="24"/>
              </w:rPr>
              <w:t>Delete()</w:t>
            </w:r>
          </w:p>
        </w:tc>
        <w:tc>
          <w:tcPr>
            <w:tcW w:w="6925" w:type="dxa"/>
          </w:tcPr>
          <w:p w:rsidR="009C2641" w:rsidRDefault="009C2641">
            <w:pPr>
              <w:rPr>
                <w:sz w:val="24"/>
                <w:szCs w:val="24"/>
              </w:rPr>
            </w:pPr>
          </w:p>
        </w:tc>
      </w:tr>
      <w:tr w:rsidR="009C2641">
        <w:tc>
          <w:tcPr>
            <w:tcW w:w="715" w:type="dxa"/>
          </w:tcPr>
          <w:p w:rsidR="009C2641" w:rsidRDefault="009C2641">
            <w:pPr>
              <w:jc w:val="center"/>
              <w:rPr>
                <w:sz w:val="24"/>
                <w:szCs w:val="24"/>
              </w:rPr>
            </w:pPr>
          </w:p>
        </w:tc>
        <w:tc>
          <w:tcPr>
            <w:tcW w:w="1710" w:type="dxa"/>
          </w:tcPr>
          <w:p w:rsidR="009C2641" w:rsidRDefault="00335E26">
            <w:pPr>
              <w:rPr>
                <w:sz w:val="24"/>
                <w:szCs w:val="24"/>
              </w:rPr>
            </w:pPr>
            <w:r>
              <w:rPr>
                <w:sz w:val="24"/>
                <w:szCs w:val="24"/>
              </w:rPr>
              <w:t>…</w:t>
            </w:r>
          </w:p>
        </w:tc>
        <w:tc>
          <w:tcPr>
            <w:tcW w:w="6925" w:type="dxa"/>
          </w:tcPr>
          <w:p w:rsidR="009C2641" w:rsidRDefault="009C2641">
            <w:pPr>
              <w:rPr>
                <w:sz w:val="24"/>
                <w:szCs w:val="24"/>
              </w:rPr>
            </w:pPr>
          </w:p>
        </w:tc>
      </w:tr>
    </w:tbl>
    <w:p w:rsidR="009C2641" w:rsidRDefault="00335E26">
      <w:pPr>
        <w:pStyle w:val="Heading4"/>
        <w:numPr>
          <w:ilvl w:val="3"/>
          <w:numId w:val="9"/>
        </w:numPr>
      </w:pPr>
      <w:r>
        <w:t>Quản lý khách hàng</w:t>
      </w:r>
    </w:p>
    <w:tbl>
      <w:tblPr>
        <w:tblStyle w:val="af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9C2641">
        <w:tc>
          <w:tcPr>
            <w:tcW w:w="715"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9C2641" w:rsidRDefault="00335E26">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Mô tả</w:t>
            </w:r>
          </w:p>
        </w:tc>
      </w:tr>
      <w:tr w:rsidR="009C2641">
        <w:tc>
          <w:tcPr>
            <w:tcW w:w="715" w:type="dxa"/>
          </w:tcPr>
          <w:p w:rsidR="009C2641" w:rsidRDefault="00335E26">
            <w:pPr>
              <w:jc w:val="center"/>
              <w:rPr>
                <w:sz w:val="24"/>
                <w:szCs w:val="24"/>
              </w:rPr>
            </w:pPr>
            <w:r>
              <w:rPr>
                <w:sz w:val="24"/>
                <w:szCs w:val="24"/>
              </w:rPr>
              <w:t>1</w:t>
            </w:r>
          </w:p>
        </w:tc>
        <w:tc>
          <w:tcPr>
            <w:tcW w:w="1710" w:type="dxa"/>
          </w:tcPr>
          <w:p w:rsidR="009C2641" w:rsidRDefault="009C2641">
            <w:pPr>
              <w:rPr>
                <w:sz w:val="24"/>
                <w:szCs w:val="24"/>
              </w:rPr>
            </w:pPr>
          </w:p>
        </w:tc>
        <w:tc>
          <w:tcPr>
            <w:tcW w:w="6925" w:type="dxa"/>
          </w:tcPr>
          <w:p w:rsidR="009C2641" w:rsidRDefault="009C2641">
            <w:pPr>
              <w:rPr>
                <w:sz w:val="24"/>
                <w:szCs w:val="24"/>
              </w:rPr>
            </w:pPr>
          </w:p>
        </w:tc>
      </w:tr>
      <w:tr w:rsidR="009C2641">
        <w:tc>
          <w:tcPr>
            <w:tcW w:w="715" w:type="dxa"/>
          </w:tcPr>
          <w:p w:rsidR="009C2641" w:rsidRDefault="00335E26">
            <w:pPr>
              <w:jc w:val="center"/>
              <w:rPr>
                <w:sz w:val="24"/>
                <w:szCs w:val="24"/>
              </w:rPr>
            </w:pPr>
            <w:r>
              <w:rPr>
                <w:sz w:val="24"/>
                <w:szCs w:val="24"/>
              </w:rPr>
              <w:t>2</w:t>
            </w:r>
          </w:p>
        </w:tc>
        <w:tc>
          <w:tcPr>
            <w:tcW w:w="1710" w:type="dxa"/>
          </w:tcPr>
          <w:p w:rsidR="009C2641" w:rsidRDefault="00335E26">
            <w:pPr>
              <w:rPr>
                <w:sz w:val="24"/>
                <w:szCs w:val="24"/>
              </w:rPr>
            </w:pPr>
            <w:r>
              <w:rPr>
                <w:sz w:val="24"/>
                <w:szCs w:val="24"/>
              </w:rPr>
              <w:t>Insert()</w:t>
            </w:r>
          </w:p>
        </w:tc>
        <w:tc>
          <w:tcPr>
            <w:tcW w:w="6925" w:type="dxa"/>
          </w:tcPr>
          <w:p w:rsidR="009C2641" w:rsidRDefault="009C2641">
            <w:pPr>
              <w:rPr>
                <w:sz w:val="24"/>
                <w:szCs w:val="24"/>
              </w:rPr>
            </w:pPr>
          </w:p>
        </w:tc>
      </w:tr>
      <w:tr w:rsidR="009C2641">
        <w:tc>
          <w:tcPr>
            <w:tcW w:w="715" w:type="dxa"/>
          </w:tcPr>
          <w:p w:rsidR="009C2641" w:rsidRDefault="00335E26">
            <w:pPr>
              <w:jc w:val="center"/>
              <w:rPr>
                <w:sz w:val="24"/>
                <w:szCs w:val="24"/>
              </w:rPr>
            </w:pPr>
            <w:r>
              <w:rPr>
                <w:sz w:val="24"/>
                <w:szCs w:val="24"/>
              </w:rPr>
              <w:t>3</w:t>
            </w:r>
          </w:p>
        </w:tc>
        <w:tc>
          <w:tcPr>
            <w:tcW w:w="1710" w:type="dxa"/>
          </w:tcPr>
          <w:p w:rsidR="009C2641" w:rsidRDefault="00335E26">
            <w:pPr>
              <w:rPr>
                <w:sz w:val="24"/>
                <w:szCs w:val="24"/>
              </w:rPr>
            </w:pPr>
            <w:r>
              <w:rPr>
                <w:sz w:val="24"/>
                <w:szCs w:val="24"/>
              </w:rPr>
              <w:t>Update()</w:t>
            </w:r>
          </w:p>
        </w:tc>
        <w:tc>
          <w:tcPr>
            <w:tcW w:w="6925" w:type="dxa"/>
          </w:tcPr>
          <w:p w:rsidR="009C2641" w:rsidRDefault="009C2641">
            <w:pPr>
              <w:rPr>
                <w:sz w:val="24"/>
                <w:szCs w:val="24"/>
              </w:rPr>
            </w:pPr>
          </w:p>
        </w:tc>
      </w:tr>
      <w:tr w:rsidR="009C2641">
        <w:tc>
          <w:tcPr>
            <w:tcW w:w="715" w:type="dxa"/>
          </w:tcPr>
          <w:p w:rsidR="009C2641" w:rsidRDefault="00335E26">
            <w:pPr>
              <w:jc w:val="center"/>
              <w:rPr>
                <w:sz w:val="24"/>
                <w:szCs w:val="24"/>
              </w:rPr>
            </w:pPr>
            <w:r>
              <w:rPr>
                <w:sz w:val="24"/>
                <w:szCs w:val="24"/>
              </w:rPr>
              <w:t>4</w:t>
            </w:r>
          </w:p>
        </w:tc>
        <w:tc>
          <w:tcPr>
            <w:tcW w:w="1710" w:type="dxa"/>
          </w:tcPr>
          <w:p w:rsidR="009C2641" w:rsidRDefault="00335E26">
            <w:pPr>
              <w:rPr>
                <w:sz w:val="24"/>
                <w:szCs w:val="24"/>
              </w:rPr>
            </w:pPr>
            <w:r>
              <w:rPr>
                <w:sz w:val="24"/>
                <w:szCs w:val="24"/>
              </w:rPr>
              <w:t>Delete()</w:t>
            </w:r>
          </w:p>
        </w:tc>
        <w:tc>
          <w:tcPr>
            <w:tcW w:w="6925" w:type="dxa"/>
          </w:tcPr>
          <w:p w:rsidR="009C2641" w:rsidRDefault="009C2641">
            <w:pPr>
              <w:rPr>
                <w:sz w:val="24"/>
                <w:szCs w:val="24"/>
              </w:rPr>
            </w:pPr>
          </w:p>
        </w:tc>
      </w:tr>
      <w:tr w:rsidR="009C2641">
        <w:tc>
          <w:tcPr>
            <w:tcW w:w="715" w:type="dxa"/>
          </w:tcPr>
          <w:p w:rsidR="009C2641" w:rsidRDefault="009C2641">
            <w:pPr>
              <w:jc w:val="center"/>
              <w:rPr>
                <w:sz w:val="24"/>
                <w:szCs w:val="24"/>
              </w:rPr>
            </w:pPr>
          </w:p>
        </w:tc>
        <w:tc>
          <w:tcPr>
            <w:tcW w:w="1710" w:type="dxa"/>
          </w:tcPr>
          <w:p w:rsidR="009C2641" w:rsidRDefault="00335E26">
            <w:pPr>
              <w:rPr>
                <w:sz w:val="24"/>
                <w:szCs w:val="24"/>
              </w:rPr>
            </w:pPr>
            <w:r>
              <w:rPr>
                <w:sz w:val="24"/>
                <w:szCs w:val="24"/>
              </w:rPr>
              <w:t>…</w:t>
            </w:r>
          </w:p>
        </w:tc>
        <w:tc>
          <w:tcPr>
            <w:tcW w:w="6925" w:type="dxa"/>
          </w:tcPr>
          <w:p w:rsidR="009C2641" w:rsidRDefault="009C2641">
            <w:pPr>
              <w:rPr>
                <w:sz w:val="24"/>
                <w:szCs w:val="24"/>
              </w:rPr>
            </w:pPr>
          </w:p>
        </w:tc>
      </w:tr>
    </w:tbl>
    <w:p w:rsidR="009C2641" w:rsidRDefault="00335E26">
      <w:pPr>
        <w:pStyle w:val="Heading4"/>
        <w:numPr>
          <w:ilvl w:val="3"/>
          <w:numId w:val="9"/>
        </w:numPr>
      </w:pPr>
      <w:r>
        <w:t>Bình luận</w:t>
      </w:r>
    </w:p>
    <w:tbl>
      <w:tblPr>
        <w:tblStyle w:val="af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9C2641">
        <w:tc>
          <w:tcPr>
            <w:tcW w:w="715"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9C2641" w:rsidRDefault="00335E26">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Mô tả</w:t>
            </w:r>
          </w:p>
        </w:tc>
      </w:tr>
      <w:tr w:rsidR="009C2641">
        <w:tc>
          <w:tcPr>
            <w:tcW w:w="715" w:type="dxa"/>
          </w:tcPr>
          <w:p w:rsidR="009C2641" w:rsidRDefault="00335E26">
            <w:pPr>
              <w:jc w:val="center"/>
              <w:rPr>
                <w:sz w:val="24"/>
                <w:szCs w:val="24"/>
              </w:rPr>
            </w:pPr>
            <w:r>
              <w:rPr>
                <w:sz w:val="24"/>
                <w:szCs w:val="24"/>
              </w:rPr>
              <w:t>1</w:t>
            </w:r>
          </w:p>
        </w:tc>
        <w:tc>
          <w:tcPr>
            <w:tcW w:w="1710" w:type="dxa"/>
          </w:tcPr>
          <w:p w:rsidR="009C2641" w:rsidRDefault="009C2641">
            <w:pPr>
              <w:rPr>
                <w:sz w:val="24"/>
                <w:szCs w:val="24"/>
              </w:rPr>
            </w:pPr>
          </w:p>
        </w:tc>
        <w:tc>
          <w:tcPr>
            <w:tcW w:w="6925" w:type="dxa"/>
          </w:tcPr>
          <w:p w:rsidR="009C2641" w:rsidRDefault="009C2641">
            <w:pPr>
              <w:rPr>
                <w:sz w:val="24"/>
                <w:szCs w:val="24"/>
              </w:rPr>
            </w:pPr>
          </w:p>
        </w:tc>
      </w:tr>
      <w:tr w:rsidR="009C2641">
        <w:tc>
          <w:tcPr>
            <w:tcW w:w="715" w:type="dxa"/>
          </w:tcPr>
          <w:p w:rsidR="009C2641" w:rsidRDefault="00335E26">
            <w:pPr>
              <w:jc w:val="center"/>
              <w:rPr>
                <w:sz w:val="24"/>
                <w:szCs w:val="24"/>
              </w:rPr>
            </w:pPr>
            <w:r>
              <w:rPr>
                <w:sz w:val="24"/>
                <w:szCs w:val="24"/>
              </w:rPr>
              <w:t>2</w:t>
            </w:r>
          </w:p>
        </w:tc>
        <w:tc>
          <w:tcPr>
            <w:tcW w:w="1710" w:type="dxa"/>
          </w:tcPr>
          <w:p w:rsidR="009C2641" w:rsidRDefault="00335E26">
            <w:pPr>
              <w:rPr>
                <w:sz w:val="24"/>
                <w:szCs w:val="24"/>
              </w:rPr>
            </w:pPr>
            <w:r>
              <w:rPr>
                <w:sz w:val="24"/>
                <w:szCs w:val="24"/>
              </w:rPr>
              <w:t>Insert()</w:t>
            </w:r>
          </w:p>
        </w:tc>
        <w:tc>
          <w:tcPr>
            <w:tcW w:w="6925" w:type="dxa"/>
          </w:tcPr>
          <w:p w:rsidR="009C2641" w:rsidRDefault="009C2641">
            <w:pPr>
              <w:rPr>
                <w:sz w:val="24"/>
                <w:szCs w:val="24"/>
              </w:rPr>
            </w:pPr>
          </w:p>
        </w:tc>
      </w:tr>
      <w:tr w:rsidR="009C2641">
        <w:tc>
          <w:tcPr>
            <w:tcW w:w="715" w:type="dxa"/>
          </w:tcPr>
          <w:p w:rsidR="009C2641" w:rsidRDefault="00335E26">
            <w:pPr>
              <w:jc w:val="center"/>
              <w:rPr>
                <w:sz w:val="24"/>
                <w:szCs w:val="24"/>
              </w:rPr>
            </w:pPr>
            <w:r>
              <w:rPr>
                <w:sz w:val="24"/>
                <w:szCs w:val="24"/>
              </w:rPr>
              <w:t>3</w:t>
            </w:r>
          </w:p>
        </w:tc>
        <w:tc>
          <w:tcPr>
            <w:tcW w:w="1710" w:type="dxa"/>
          </w:tcPr>
          <w:p w:rsidR="009C2641" w:rsidRDefault="00335E26">
            <w:pPr>
              <w:rPr>
                <w:sz w:val="24"/>
                <w:szCs w:val="24"/>
              </w:rPr>
            </w:pPr>
            <w:r>
              <w:rPr>
                <w:sz w:val="24"/>
                <w:szCs w:val="24"/>
              </w:rPr>
              <w:t>Update()</w:t>
            </w:r>
          </w:p>
        </w:tc>
        <w:tc>
          <w:tcPr>
            <w:tcW w:w="6925" w:type="dxa"/>
          </w:tcPr>
          <w:p w:rsidR="009C2641" w:rsidRDefault="009C2641">
            <w:pPr>
              <w:rPr>
                <w:sz w:val="24"/>
                <w:szCs w:val="24"/>
              </w:rPr>
            </w:pPr>
          </w:p>
        </w:tc>
      </w:tr>
      <w:tr w:rsidR="009C2641">
        <w:tc>
          <w:tcPr>
            <w:tcW w:w="715" w:type="dxa"/>
          </w:tcPr>
          <w:p w:rsidR="009C2641" w:rsidRDefault="00335E26">
            <w:pPr>
              <w:jc w:val="center"/>
              <w:rPr>
                <w:sz w:val="24"/>
                <w:szCs w:val="24"/>
              </w:rPr>
            </w:pPr>
            <w:r>
              <w:rPr>
                <w:sz w:val="24"/>
                <w:szCs w:val="24"/>
              </w:rPr>
              <w:t>4</w:t>
            </w:r>
          </w:p>
        </w:tc>
        <w:tc>
          <w:tcPr>
            <w:tcW w:w="1710" w:type="dxa"/>
          </w:tcPr>
          <w:p w:rsidR="009C2641" w:rsidRDefault="00335E26">
            <w:pPr>
              <w:rPr>
                <w:sz w:val="24"/>
                <w:szCs w:val="24"/>
              </w:rPr>
            </w:pPr>
            <w:r>
              <w:rPr>
                <w:sz w:val="24"/>
                <w:szCs w:val="24"/>
              </w:rPr>
              <w:t>Delete()</w:t>
            </w:r>
          </w:p>
        </w:tc>
        <w:tc>
          <w:tcPr>
            <w:tcW w:w="6925" w:type="dxa"/>
          </w:tcPr>
          <w:p w:rsidR="009C2641" w:rsidRDefault="009C2641">
            <w:pPr>
              <w:rPr>
                <w:sz w:val="24"/>
                <w:szCs w:val="24"/>
              </w:rPr>
            </w:pPr>
          </w:p>
        </w:tc>
      </w:tr>
      <w:tr w:rsidR="009C2641">
        <w:tc>
          <w:tcPr>
            <w:tcW w:w="715" w:type="dxa"/>
          </w:tcPr>
          <w:p w:rsidR="009C2641" w:rsidRDefault="009C2641">
            <w:pPr>
              <w:jc w:val="center"/>
              <w:rPr>
                <w:sz w:val="24"/>
                <w:szCs w:val="24"/>
              </w:rPr>
            </w:pPr>
          </w:p>
        </w:tc>
        <w:tc>
          <w:tcPr>
            <w:tcW w:w="1710" w:type="dxa"/>
          </w:tcPr>
          <w:p w:rsidR="009C2641" w:rsidRDefault="00335E26">
            <w:pPr>
              <w:rPr>
                <w:sz w:val="24"/>
                <w:szCs w:val="24"/>
              </w:rPr>
            </w:pPr>
            <w:r>
              <w:rPr>
                <w:sz w:val="24"/>
                <w:szCs w:val="24"/>
              </w:rPr>
              <w:t>…</w:t>
            </w:r>
          </w:p>
        </w:tc>
        <w:tc>
          <w:tcPr>
            <w:tcW w:w="6925" w:type="dxa"/>
          </w:tcPr>
          <w:p w:rsidR="009C2641" w:rsidRDefault="009C2641">
            <w:pPr>
              <w:rPr>
                <w:sz w:val="24"/>
                <w:szCs w:val="24"/>
              </w:rPr>
            </w:pPr>
          </w:p>
        </w:tc>
      </w:tr>
    </w:tbl>
    <w:p w:rsidR="009C2641" w:rsidRDefault="003C490E">
      <w:pPr>
        <w:pStyle w:val="Heading4"/>
        <w:numPr>
          <w:ilvl w:val="3"/>
          <w:numId w:val="9"/>
        </w:numPr>
      </w:pPr>
      <w:r>
        <w:t>Thống kê</w:t>
      </w:r>
    </w:p>
    <w:tbl>
      <w:tblPr>
        <w:tblStyle w:val="aff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710"/>
        <w:gridCol w:w="6925"/>
      </w:tblGrid>
      <w:tr w:rsidR="009C2641">
        <w:tc>
          <w:tcPr>
            <w:tcW w:w="715" w:type="dxa"/>
          </w:tcPr>
          <w:p w:rsidR="009C2641" w:rsidRDefault="00335E26">
            <w:pPr>
              <w:jc w:val="center"/>
              <w:rPr>
                <w:rFonts w:ascii="Times" w:eastAsia="Times" w:hAnsi="Times" w:cs="Times"/>
                <w:b/>
                <w:smallCaps/>
                <w:sz w:val="24"/>
                <w:szCs w:val="24"/>
              </w:rPr>
            </w:pPr>
            <w:r>
              <w:rPr>
                <w:rFonts w:ascii="Times" w:eastAsia="Times" w:hAnsi="Times" w:cs="Times"/>
                <w:b/>
                <w:smallCaps/>
                <w:sz w:val="24"/>
                <w:szCs w:val="24"/>
              </w:rPr>
              <w:t>TT</w:t>
            </w:r>
          </w:p>
        </w:tc>
        <w:tc>
          <w:tcPr>
            <w:tcW w:w="1710" w:type="dxa"/>
          </w:tcPr>
          <w:p w:rsidR="009C2641" w:rsidRDefault="00335E26">
            <w:pPr>
              <w:rPr>
                <w:rFonts w:ascii="Times" w:eastAsia="Times" w:hAnsi="Times" w:cs="Times"/>
                <w:b/>
                <w:smallCaps/>
                <w:sz w:val="24"/>
                <w:szCs w:val="24"/>
              </w:rPr>
            </w:pPr>
            <w:r>
              <w:rPr>
                <w:rFonts w:ascii="Times" w:eastAsia="Times" w:hAnsi="Times" w:cs="Times"/>
                <w:b/>
                <w:smallCaps/>
                <w:sz w:val="24"/>
                <w:szCs w:val="24"/>
              </w:rPr>
              <w:t>Phương thức</w:t>
            </w:r>
          </w:p>
        </w:tc>
        <w:tc>
          <w:tcPr>
            <w:tcW w:w="692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Mô tả</w:t>
            </w:r>
          </w:p>
        </w:tc>
      </w:tr>
      <w:tr w:rsidR="009C2641">
        <w:tc>
          <w:tcPr>
            <w:tcW w:w="715" w:type="dxa"/>
          </w:tcPr>
          <w:p w:rsidR="009C2641" w:rsidRDefault="00335E26">
            <w:pPr>
              <w:jc w:val="center"/>
              <w:rPr>
                <w:sz w:val="24"/>
                <w:szCs w:val="24"/>
              </w:rPr>
            </w:pPr>
            <w:r>
              <w:rPr>
                <w:sz w:val="24"/>
                <w:szCs w:val="24"/>
              </w:rPr>
              <w:t>1</w:t>
            </w:r>
          </w:p>
        </w:tc>
        <w:tc>
          <w:tcPr>
            <w:tcW w:w="1710" w:type="dxa"/>
          </w:tcPr>
          <w:p w:rsidR="009C2641" w:rsidRDefault="009C2641">
            <w:pPr>
              <w:rPr>
                <w:sz w:val="24"/>
                <w:szCs w:val="24"/>
              </w:rPr>
            </w:pPr>
          </w:p>
        </w:tc>
        <w:tc>
          <w:tcPr>
            <w:tcW w:w="6925" w:type="dxa"/>
          </w:tcPr>
          <w:p w:rsidR="009C2641" w:rsidRDefault="009C2641">
            <w:pPr>
              <w:rPr>
                <w:sz w:val="24"/>
                <w:szCs w:val="24"/>
              </w:rPr>
            </w:pPr>
          </w:p>
        </w:tc>
      </w:tr>
      <w:tr w:rsidR="009C2641">
        <w:tc>
          <w:tcPr>
            <w:tcW w:w="715" w:type="dxa"/>
          </w:tcPr>
          <w:p w:rsidR="009C2641" w:rsidRDefault="00335E26">
            <w:pPr>
              <w:jc w:val="center"/>
              <w:rPr>
                <w:sz w:val="24"/>
                <w:szCs w:val="24"/>
              </w:rPr>
            </w:pPr>
            <w:r>
              <w:rPr>
                <w:sz w:val="24"/>
                <w:szCs w:val="24"/>
              </w:rPr>
              <w:t>2</w:t>
            </w:r>
          </w:p>
        </w:tc>
        <w:tc>
          <w:tcPr>
            <w:tcW w:w="1710" w:type="dxa"/>
          </w:tcPr>
          <w:p w:rsidR="009C2641" w:rsidRDefault="00335E26">
            <w:pPr>
              <w:rPr>
                <w:sz w:val="24"/>
                <w:szCs w:val="24"/>
              </w:rPr>
            </w:pPr>
            <w:r>
              <w:rPr>
                <w:sz w:val="24"/>
                <w:szCs w:val="24"/>
              </w:rPr>
              <w:t>Insert()</w:t>
            </w:r>
          </w:p>
        </w:tc>
        <w:tc>
          <w:tcPr>
            <w:tcW w:w="6925" w:type="dxa"/>
          </w:tcPr>
          <w:p w:rsidR="009C2641" w:rsidRDefault="009C2641">
            <w:pPr>
              <w:rPr>
                <w:sz w:val="24"/>
                <w:szCs w:val="24"/>
              </w:rPr>
            </w:pPr>
          </w:p>
        </w:tc>
      </w:tr>
      <w:tr w:rsidR="009C2641">
        <w:tc>
          <w:tcPr>
            <w:tcW w:w="715" w:type="dxa"/>
          </w:tcPr>
          <w:p w:rsidR="009C2641" w:rsidRDefault="00335E26">
            <w:pPr>
              <w:jc w:val="center"/>
              <w:rPr>
                <w:sz w:val="24"/>
                <w:szCs w:val="24"/>
              </w:rPr>
            </w:pPr>
            <w:r>
              <w:rPr>
                <w:sz w:val="24"/>
                <w:szCs w:val="24"/>
              </w:rPr>
              <w:t>3</w:t>
            </w:r>
          </w:p>
        </w:tc>
        <w:tc>
          <w:tcPr>
            <w:tcW w:w="1710" w:type="dxa"/>
          </w:tcPr>
          <w:p w:rsidR="009C2641" w:rsidRDefault="00335E26">
            <w:pPr>
              <w:rPr>
                <w:sz w:val="24"/>
                <w:szCs w:val="24"/>
              </w:rPr>
            </w:pPr>
            <w:r>
              <w:rPr>
                <w:sz w:val="24"/>
                <w:szCs w:val="24"/>
              </w:rPr>
              <w:t>Update()</w:t>
            </w:r>
          </w:p>
        </w:tc>
        <w:tc>
          <w:tcPr>
            <w:tcW w:w="6925" w:type="dxa"/>
          </w:tcPr>
          <w:p w:rsidR="009C2641" w:rsidRDefault="009C2641">
            <w:pPr>
              <w:rPr>
                <w:sz w:val="24"/>
                <w:szCs w:val="24"/>
              </w:rPr>
            </w:pPr>
          </w:p>
        </w:tc>
      </w:tr>
      <w:tr w:rsidR="009C2641">
        <w:tc>
          <w:tcPr>
            <w:tcW w:w="715" w:type="dxa"/>
          </w:tcPr>
          <w:p w:rsidR="009C2641" w:rsidRDefault="00335E26">
            <w:pPr>
              <w:jc w:val="center"/>
              <w:rPr>
                <w:sz w:val="24"/>
                <w:szCs w:val="24"/>
              </w:rPr>
            </w:pPr>
            <w:r>
              <w:rPr>
                <w:sz w:val="24"/>
                <w:szCs w:val="24"/>
              </w:rPr>
              <w:t>4</w:t>
            </w:r>
          </w:p>
        </w:tc>
        <w:tc>
          <w:tcPr>
            <w:tcW w:w="1710" w:type="dxa"/>
          </w:tcPr>
          <w:p w:rsidR="009C2641" w:rsidRDefault="00335E26">
            <w:pPr>
              <w:rPr>
                <w:sz w:val="24"/>
                <w:szCs w:val="24"/>
              </w:rPr>
            </w:pPr>
            <w:r>
              <w:rPr>
                <w:sz w:val="24"/>
                <w:szCs w:val="24"/>
              </w:rPr>
              <w:t>Delete()</w:t>
            </w:r>
          </w:p>
        </w:tc>
        <w:tc>
          <w:tcPr>
            <w:tcW w:w="6925" w:type="dxa"/>
          </w:tcPr>
          <w:p w:rsidR="009C2641" w:rsidRDefault="009C2641">
            <w:pPr>
              <w:rPr>
                <w:sz w:val="24"/>
                <w:szCs w:val="24"/>
              </w:rPr>
            </w:pPr>
          </w:p>
        </w:tc>
      </w:tr>
      <w:tr w:rsidR="009C2641">
        <w:tc>
          <w:tcPr>
            <w:tcW w:w="715" w:type="dxa"/>
          </w:tcPr>
          <w:p w:rsidR="009C2641" w:rsidRDefault="009C2641">
            <w:pPr>
              <w:jc w:val="center"/>
              <w:rPr>
                <w:sz w:val="24"/>
                <w:szCs w:val="24"/>
              </w:rPr>
            </w:pPr>
          </w:p>
        </w:tc>
        <w:tc>
          <w:tcPr>
            <w:tcW w:w="1710" w:type="dxa"/>
          </w:tcPr>
          <w:p w:rsidR="009C2641" w:rsidRDefault="00335E26">
            <w:pPr>
              <w:rPr>
                <w:sz w:val="24"/>
                <w:szCs w:val="24"/>
              </w:rPr>
            </w:pPr>
            <w:r>
              <w:rPr>
                <w:sz w:val="24"/>
                <w:szCs w:val="24"/>
              </w:rPr>
              <w:t>…</w:t>
            </w:r>
          </w:p>
        </w:tc>
        <w:tc>
          <w:tcPr>
            <w:tcW w:w="6925" w:type="dxa"/>
          </w:tcPr>
          <w:p w:rsidR="009C2641" w:rsidRDefault="009C2641">
            <w:pPr>
              <w:rPr>
                <w:sz w:val="24"/>
                <w:szCs w:val="24"/>
              </w:rPr>
            </w:pPr>
          </w:p>
        </w:tc>
      </w:tr>
      <w:tr w:rsidR="009C2641">
        <w:tc>
          <w:tcPr>
            <w:tcW w:w="715" w:type="dxa"/>
          </w:tcPr>
          <w:p w:rsidR="009C2641" w:rsidRDefault="009C2641">
            <w:pPr>
              <w:jc w:val="center"/>
              <w:rPr>
                <w:sz w:val="24"/>
                <w:szCs w:val="24"/>
              </w:rPr>
            </w:pPr>
          </w:p>
        </w:tc>
        <w:tc>
          <w:tcPr>
            <w:tcW w:w="1710" w:type="dxa"/>
          </w:tcPr>
          <w:p w:rsidR="009C2641" w:rsidRDefault="009C2641">
            <w:pPr>
              <w:rPr>
                <w:sz w:val="24"/>
                <w:szCs w:val="24"/>
              </w:rPr>
            </w:pPr>
          </w:p>
        </w:tc>
        <w:tc>
          <w:tcPr>
            <w:tcW w:w="6925" w:type="dxa"/>
          </w:tcPr>
          <w:p w:rsidR="009C2641" w:rsidRDefault="009C2641">
            <w:pPr>
              <w:rPr>
                <w:sz w:val="24"/>
                <w:szCs w:val="24"/>
              </w:rPr>
            </w:pPr>
          </w:p>
        </w:tc>
      </w:tr>
    </w:tbl>
    <w:p w:rsidR="009C2641" w:rsidRDefault="00335E26">
      <w:pPr>
        <w:pStyle w:val="Heading1"/>
        <w:numPr>
          <w:ilvl w:val="0"/>
          <w:numId w:val="9"/>
        </w:numPr>
      </w:pPr>
      <w:bookmarkStart w:id="74" w:name="_heading=h.41mghml" w:colFirst="0" w:colLast="0"/>
      <w:bookmarkStart w:id="75" w:name="_Toc166421950"/>
      <w:bookmarkEnd w:id="74"/>
      <w:r>
        <w:t>Kiểm thử website và sửa lỗi</w:t>
      </w:r>
      <w:bookmarkEnd w:id="75"/>
    </w:p>
    <w:p w:rsidR="009C2641" w:rsidRDefault="00335E26">
      <w:pPr>
        <w:pStyle w:val="Heading2"/>
        <w:numPr>
          <w:ilvl w:val="1"/>
          <w:numId w:val="9"/>
        </w:numPr>
      </w:pPr>
      <w:bookmarkStart w:id="76" w:name="_Toc166421951"/>
      <w:r>
        <w:t>Form đăng ký</w:t>
      </w:r>
      <w:bookmarkEnd w:id="76"/>
    </w:p>
    <w:tbl>
      <w:tblPr>
        <w:tblStyle w:val="aff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9C2641">
        <w:tc>
          <w:tcPr>
            <w:tcW w:w="563" w:type="dxa"/>
          </w:tcPr>
          <w:p w:rsidR="009C2641" w:rsidRDefault="00335E26">
            <w:pPr>
              <w:rPr>
                <w:b/>
                <w:smallCaps/>
                <w:sz w:val="24"/>
                <w:szCs w:val="24"/>
              </w:rPr>
            </w:pPr>
            <w:r>
              <w:rPr>
                <w:b/>
                <w:smallCaps/>
                <w:sz w:val="24"/>
                <w:szCs w:val="24"/>
              </w:rPr>
              <w:t>TH</w:t>
            </w:r>
          </w:p>
        </w:tc>
        <w:tc>
          <w:tcPr>
            <w:tcW w:w="3662" w:type="dxa"/>
          </w:tcPr>
          <w:p w:rsidR="009C2641" w:rsidRDefault="00335E26">
            <w:pPr>
              <w:rPr>
                <w:b/>
                <w:smallCaps/>
                <w:sz w:val="24"/>
                <w:szCs w:val="24"/>
              </w:rPr>
            </w:pPr>
            <w:r>
              <w:rPr>
                <w:b/>
                <w:smallCaps/>
                <w:sz w:val="24"/>
                <w:szCs w:val="24"/>
              </w:rPr>
              <w:t>Mô tả tình huống</w:t>
            </w:r>
          </w:p>
        </w:tc>
        <w:tc>
          <w:tcPr>
            <w:tcW w:w="2070" w:type="dxa"/>
          </w:tcPr>
          <w:p w:rsidR="009C2641" w:rsidRDefault="00335E26">
            <w:pPr>
              <w:rPr>
                <w:b/>
                <w:smallCaps/>
                <w:sz w:val="24"/>
                <w:szCs w:val="24"/>
              </w:rPr>
            </w:pPr>
            <w:r>
              <w:rPr>
                <w:b/>
                <w:smallCaps/>
                <w:sz w:val="24"/>
                <w:szCs w:val="24"/>
              </w:rPr>
              <w:t>Dữ liệu mẫu</w:t>
            </w:r>
          </w:p>
        </w:tc>
        <w:tc>
          <w:tcPr>
            <w:tcW w:w="2399" w:type="dxa"/>
          </w:tcPr>
          <w:p w:rsidR="009C2641" w:rsidRDefault="00335E26">
            <w:pPr>
              <w:rPr>
                <w:b/>
                <w:smallCaps/>
                <w:sz w:val="24"/>
                <w:szCs w:val="24"/>
              </w:rPr>
            </w:pPr>
            <w:r>
              <w:rPr>
                <w:b/>
                <w:smallCaps/>
                <w:sz w:val="24"/>
                <w:szCs w:val="24"/>
              </w:rPr>
              <w:t>Kết quả trông đợi</w:t>
            </w:r>
          </w:p>
        </w:tc>
        <w:tc>
          <w:tcPr>
            <w:tcW w:w="656" w:type="dxa"/>
          </w:tcPr>
          <w:p w:rsidR="009C2641" w:rsidRDefault="00335E26">
            <w:pPr>
              <w:rPr>
                <w:b/>
                <w:smallCaps/>
                <w:sz w:val="24"/>
                <w:szCs w:val="24"/>
              </w:rPr>
            </w:pPr>
            <w:r>
              <w:rPr>
                <w:b/>
                <w:smallCaps/>
                <w:sz w:val="24"/>
                <w:szCs w:val="24"/>
              </w:rPr>
              <w:t>Fix</w:t>
            </w:r>
          </w:p>
        </w:tc>
      </w:tr>
      <w:tr w:rsidR="009C2641">
        <w:tc>
          <w:tcPr>
            <w:tcW w:w="563" w:type="dxa"/>
          </w:tcPr>
          <w:p w:rsidR="009C2641" w:rsidRDefault="00335E26">
            <w:pPr>
              <w:jc w:val="center"/>
              <w:rPr>
                <w:sz w:val="24"/>
                <w:szCs w:val="24"/>
              </w:rPr>
            </w:pPr>
            <w:r>
              <w:rPr>
                <w:sz w:val="24"/>
                <w:szCs w:val="24"/>
              </w:rPr>
              <w:t>1</w:t>
            </w:r>
          </w:p>
        </w:tc>
        <w:tc>
          <w:tcPr>
            <w:tcW w:w="3662" w:type="dxa"/>
          </w:tcPr>
          <w:p w:rsidR="009C2641" w:rsidRDefault="00335E26">
            <w:pPr>
              <w:rPr>
                <w:sz w:val="24"/>
                <w:szCs w:val="24"/>
              </w:rPr>
            </w:pPr>
            <w:r>
              <w:rPr>
                <w:sz w:val="24"/>
                <w:szCs w:val="24"/>
              </w:rPr>
              <w:t>Đăng nhập để trống tên và mật khẩu</w:t>
            </w:r>
          </w:p>
        </w:tc>
        <w:tc>
          <w:tcPr>
            <w:tcW w:w="2070" w:type="dxa"/>
          </w:tcPr>
          <w:p w:rsidR="009C2641" w:rsidRDefault="009C2641">
            <w:pPr>
              <w:rPr>
                <w:sz w:val="24"/>
                <w:szCs w:val="24"/>
              </w:rPr>
            </w:pPr>
          </w:p>
        </w:tc>
        <w:tc>
          <w:tcPr>
            <w:tcW w:w="2399" w:type="dxa"/>
          </w:tcPr>
          <w:p w:rsidR="009C2641" w:rsidRDefault="00335E26">
            <w:pPr>
              <w:rPr>
                <w:sz w:val="24"/>
                <w:szCs w:val="24"/>
              </w:rPr>
            </w:pPr>
            <w:r>
              <w:rPr>
                <w:sz w:val="24"/>
                <w:szCs w:val="24"/>
              </w:rPr>
              <w:t>Yêu cầu nhập</w:t>
            </w:r>
          </w:p>
        </w:tc>
        <w:tc>
          <w:tcPr>
            <w:tcW w:w="656" w:type="dxa"/>
          </w:tcPr>
          <w:p w:rsidR="009C2641" w:rsidRDefault="00335E26">
            <w:pPr>
              <w:rPr>
                <w:sz w:val="24"/>
                <w:szCs w:val="24"/>
              </w:rPr>
            </w:pPr>
            <w:r>
              <w:rPr>
                <w:sz w:val="24"/>
                <w:szCs w:val="24"/>
              </w:rPr>
              <w:t>ok</w:t>
            </w:r>
          </w:p>
        </w:tc>
      </w:tr>
      <w:tr w:rsidR="009C2641">
        <w:tc>
          <w:tcPr>
            <w:tcW w:w="563" w:type="dxa"/>
          </w:tcPr>
          <w:p w:rsidR="009C2641" w:rsidRDefault="00335E26">
            <w:pPr>
              <w:jc w:val="center"/>
              <w:rPr>
                <w:sz w:val="24"/>
                <w:szCs w:val="24"/>
              </w:rPr>
            </w:pPr>
            <w:r>
              <w:rPr>
                <w:sz w:val="24"/>
                <w:szCs w:val="24"/>
              </w:rPr>
              <w:t>2</w:t>
            </w:r>
          </w:p>
        </w:tc>
        <w:tc>
          <w:tcPr>
            <w:tcW w:w="3662" w:type="dxa"/>
          </w:tcPr>
          <w:p w:rsidR="009C2641" w:rsidRDefault="00335E26">
            <w:pPr>
              <w:rPr>
                <w:sz w:val="24"/>
                <w:szCs w:val="24"/>
              </w:rPr>
            </w:pPr>
            <w:r>
              <w:rPr>
                <w:sz w:val="24"/>
                <w:szCs w:val="24"/>
              </w:rPr>
              <w:t>Đăng nhập sai tên</w:t>
            </w:r>
          </w:p>
        </w:tc>
        <w:tc>
          <w:tcPr>
            <w:tcW w:w="2070" w:type="dxa"/>
          </w:tcPr>
          <w:p w:rsidR="009C2641" w:rsidRDefault="00335E26">
            <w:pPr>
              <w:rPr>
                <w:sz w:val="24"/>
                <w:szCs w:val="24"/>
              </w:rPr>
            </w:pPr>
            <w:r>
              <w:rPr>
                <w:sz w:val="24"/>
                <w:szCs w:val="24"/>
              </w:rPr>
              <w:t>TeoVN, songsong</w:t>
            </w:r>
          </w:p>
        </w:tc>
        <w:tc>
          <w:tcPr>
            <w:tcW w:w="2399" w:type="dxa"/>
          </w:tcPr>
          <w:p w:rsidR="009C2641" w:rsidRDefault="00335E26">
            <w:pPr>
              <w:rPr>
                <w:sz w:val="24"/>
                <w:szCs w:val="24"/>
              </w:rPr>
            </w:pPr>
            <w:r>
              <w:rPr>
                <w:sz w:val="24"/>
                <w:szCs w:val="24"/>
              </w:rPr>
              <w:t>Sai tên đăng nhập</w:t>
            </w:r>
          </w:p>
        </w:tc>
        <w:tc>
          <w:tcPr>
            <w:tcW w:w="656" w:type="dxa"/>
          </w:tcPr>
          <w:p w:rsidR="009C2641" w:rsidRDefault="00335E26">
            <w:pPr>
              <w:rPr>
                <w:sz w:val="24"/>
                <w:szCs w:val="24"/>
              </w:rPr>
            </w:pPr>
            <w:r>
              <w:rPr>
                <w:sz w:val="24"/>
                <w:szCs w:val="24"/>
              </w:rPr>
              <w:t>not</w:t>
            </w:r>
          </w:p>
        </w:tc>
      </w:tr>
      <w:tr w:rsidR="009C2641">
        <w:tc>
          <w:tcPr>
            <w:tcW w:w="563" w:type="dxa"/>
          </w:tcPr>
          <w:p w:rsidR="009C2641" w:rsidRDefault="00335E26">
            <w:pPr>
              <w:jc w:val="center"/>
              <w:rPr>
                <w:sz w:val="24"/>
                <w:szCs w:val="24"/>
              </w:rPr>
            </w:pPr>
            <w:r>
              <w:rPr>
                <w:sz w:val="24"/>
                <w:szCs w:val="24"/>
              </w:rPr>
              <w:t>3</w:t>
            </w:r>
          </w:p>
        </w:tc>
        <w:tc>
          <w:tcPr>
            <w:tcW w:w="3662" w:type="dxa"/>
          </w:tcPr>
          <w:p w:rsidR="009C2641" w:rsidRDefault="00335E26">
            <w:pPr>
              <w:rPr>
                <w:sz w:val="24"/>
                <w:szCs w:val="24"/>
              </w:rPr>
            </w:pPr>
            <w:r>
              <w:rPr>
                <w:sz w:val="24"/>
                <w:szCs w:val="24"/>
              </w:rPr>
              <w:t>Đăng nhập sai mật khẩu</w:t>
            </w:r>
          </w:p>
        </w:tc>
        <w:tc>
          <w:tcPr>
            <w:tcW w:w="2070" w:type="dxa"/>
          </w:tcPr>
          <w:p w:rsidR="009C2641" w:rsidRDefault="00335E26">
            <w:pPr>
              <w:rPr>
                <w:sz w:val="24"/>
                <w:szCs w:val="24"/>
              </w:rPr>
            </w:pPr>
            <w:r>
              <w:rPr>
                <w:sz w:val="24"/>
                <w:szCs w:val="24"/>
              </w:rPr>
              <w:t>TeoNV, 123</w:t>
            </w:r>
          </w:p>
        </w:tc>
        <w:tc>
          <w:tcPr>
            <w:tcW w:w="2399" w:type="dxa"/>
          </w:tcPr>
          <w:p w:rsidR="009C2641" w:rsidRDefault="00335E26">
            <w:pPr>
              <w:rPr>
                <w:sz w:val="24"/>
                <w:szCs w:val="24"/>
              </w:rPr>
            </w:pPr>
            <w:r>
              <w:rPr>
                <w:sz w:val="24"/>
                <w:szCs w:val="24"/>
              </w:rPr>
              <w:t>Sai mật khẩu</w:t>
            </w:r>
          </w:p>
        </w:tc>
        <w:tc>
          <w:tcPr>
            <w:tcW w:w="656" w:type="dxa"/>
          </w:tcPr>
          <w:p w:rsidR="009C2641" w:rsidRDefault="00335E26">
            <w:pPr>
              <w:rPr>
                <w:sz w:val="24"/>
                <w:szCs w:val="24"/>
              </w:rPr>
            </w:pPr>
            <w:r>
              <w:rPr>
                <w:sz w:val="24"/>
                <w:szCs w:val="24"/>
              </w:rPr>
              <w:t>95%</w:t>
            </w:r>
          </w:p>
        </w:tc>
      </w:tr>
      <w:tr w:rsidR="009C2641">
        <w:tc>
          <w:tcPr>
            <w:tcW w:w="563" w:type="dxa"/>
          </w:tcPr>
          <w:p w:rsidR="009C2641" w:rsidRDefault="00335E26">
            <w:pPr>
              <w:jc w:val="center"/>
              <w:rPr>
                <w:sz w:val="24"/>
                <w:szCs w:val="24"/>
              </w:rPr>
            </w:pPr>
            <w:r>
              <w:rPr>
                <w:sz w:val="24"/>
                <w:szCs w:val="24"/>
              </w:rPr>
              <w:t>4</w:t>
            </w:r>
          </w:p>
        </w:tc>
        <w:tc>
          <w:tcPr>
            <w:tcW w:w="3662" w:type="dxa"/>
          </w:tcPr>
          <w:p w:rsidR="009C2641" w:rsidRDefault="00335E26">
            <w:pPr>
              <w:rPr>
                <w:sz w:val="24"/>
                <w:szCs w:val="24"/>
              </w:rPr>
            </w:pPr>
            <w:r>
              <w:rPr>
                <w:sz w:val="24"/>
                <w:szCs w:val="24"/>
              </w:rPr>
              <w:t>Đăng nhập đúng</w:t>
            </w:r>
          </w:p>
        </w:tc>
        <w:tc>
          <w:tcPr>
            <w:tcW w:w="2070" w:type="dxa"/>
          </w:tcPr>
          <w:p w:rsidR="009C2641" w:rsidRDefault="00335E26">
            <w:pPr>
              <w:rPr>
                <w:sz w:val="24"/>
                <w:szCs w:val="24"/>
              </w:rPr>
            </w:pPr>
            <w:r>
              <w:rPr>
                <w:sz w:val="24"/>
                <w:szCs w:val="24"/>
              </w:rPr>
              <w:t>TeoNV, songlong</w:t>
            </w:r>
          </w:p>
        </w:tc>
        <w:tc>
          <w:tcPr>
            <w:tcW w:w="2399" w:type="dxa"/>
          </w:tcPr>
          <w:p w:rsidR="009C2641" w:rsidRDefault="00335E26">
            <w:pPr>
              <w:rPr>
                <w:sz w:val="24"/>
                <w:szCs w:val="24"/>
              </w:rPr>
            </w:pPr>
            <w:r>
              <w:rPr>
                <w:sz w:val="24"/>
                <w:szCs w:val="24"/>
              </w:rPr>
              <w:t>Đóng cửa sổ</w:t>
            </w:r>
          </w:p>
        </w:tc>
        <w:tc>
          <w:tcPr>
            <w:tcW w:w="656" w:type="dxa"/>
          </w:tcPr>
          <w:p w:rsidR="009C2641" w:rsidRDefault="009C2641">
            <w:pPr>
              <w:rPr>
                <w:sz w:val="24"/>
                <w:szCs w:val="24"/>
              </w:rPr>
            </w:pPr>
          </w:p>
        </w:tc>
      </w:tr>
    </w:tbl>
    <w:p w:rsidR="009C2641" w:rsidRDefault="00335E26">
      <w:pPr>
        <w:pStyle w:val="Heading2"/>
        <w:numPr>
          <w:ilvl w:val="1"/>
          <w:numId w:val="9"/>
        </w:numPr>
      </w:pPr>
      <w:bookmarkStart w:id="77" w:name="_Toc166421952"/>
      <w:r>
        <w:t>Form đổi mật khẩu</w:t>
      </w:r>
      <w:bookmarkEnd w:id="77"/>
    </w:p>
    <w:tbl>
      <w:tblPr>
        <w:tblStyle w:val="aff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9C2641">
        <w:tc>
          <w:tcPr>
            <w:tcW w:w="563" w:type="dxa"/>
          </w:tcPr>
          <w:p w:rsidR="009C2641" w:rsidRDefault="00335E26">
            <w:pPr>
              <w:rPr>
                <w:b/>
                <w:smallCaps/>
                <w:sz w:val="24"/>
                <w:szCs w:val="24"/>
              </w:rPr>
            </w:pPr>
            <w:r>
              <w:rPr>
                <w:b/>
                <w:smallCaps/>
                <w:sz w:val="24"/>
                <w:szCs w:val="24"/>
              </w:rPr>
              <w:t>TH</w:t>
            </w:r>
          </w:p>
        </w:tc>
        <w:tc>
          <w:tcPr>
            <w:tcW w:w="3662" w:type="dxa"/>
          </w:tcPr>
          <w:p w:rsidR="009C2641" w:rsidRDefault="00335E26">
            <w:pPr>
              <w:rPr>
                <w:b/>
                <w:smallCaps/>
                <w:sz w:val="24"/>
                <w:szCs w:val="24"/>
              </w:rPr>
            </w:pPr>
            <w:r>
              <w:rPr>
                <w:b/>
                <w:smallCaps/>
                <w:sz w:val="24"/>
                <w:szCs w:val="24"/>
              </w:rPr>
              <w:t>Mô tả tình huống</w:t>
            </w:r>
          </w:p>
        </w:tc>
        <w:tc>
          <w:tcPr>
            <w:tcW w:w="2070" w:type="dxa"/>
          </w:tcPr>
          <w:p w:rsidR="009C2641" w:rsidRDefault="00335E26">
            <w:pPr>
              <w:rPr>
                <w:b/>
                <w:smallCaps/>
                <w:sz w:val="24"/>
                <w:szCs w:val="24"/>
              </w:rPr>
            </w:pPr>
            <w:r>
              <w:rPr>
                <w:b/>
                <w:smallCaps/>
                <w:sz w:val="24"/>
                <w:szCs w:val="24"/>
              </w:rPr>
              <w:t>Dữ liệu mẫu</w:t>
            </w:r>
          </w:p>
        </w:tc>
        <w:tc>
          <w:tcPr>
            <w:tcW w:w="2399" w:type="dxa"/>
          </w:tcPr>
          <w:p w:rsidR="009C2641" w:rsidRDefault="00335E26">
            <w:pPr>
              <w:rPr>
                <w:b/>
                <w:smallCaps/>
                <w:sz w:val="24"/>
                <w:szCs w:val="24"/>
              </w:rPr>
            </w:pPr>
            <w:r>
              <w:rPr>
                <w:b/>
                <w:smallCaps/>
                <w:sz w:val="24"/>
                <w:szCs w:val="24"/>
              </w:rPr>
              <w:t>Kết quả trông đợi</w:t>
            </w:r>
          </w:p>
        </w:tc>
        <w:tc>
          <w:tcPr>
            <w:tcW w:w="656" w:type="dxa"/>
          </w:tcPr>
          <w:p w:rsidR="009C2641" w:rsidRDefault="00335E26">
            <w:pPr>
              <w:rPr>
                <w:b/>
                <w:smallCaps/>
                <w:sz w:val="24"/>
                <w:szCs w:val="24"/>
              </w:rPr>
            </w:pPr>
            <w:r>
              <w:rPr>
                <w:b/>
                <w:smallCaps/>
                <w:sz w:val="24"/>
                <w:szCs w:val="24"/>
              </w:rPr>
              <w:t>Fix</w:t>
            </w:r>
          </w:p>
        </w:tc>
      </w:tr>
      <w:tr w:rsidR="009C2641">
        <w:tc>
          <w:tcPr>
            <w:tcW w:w="563" w:type="dxa"/>
          </w:tcPr>
          <w:p w:rsidR="009C2641" w:rsidRDefault="00335E26">
            <w:pPr>
              <w:jc w:val="center"/>
              <w:rPr>
                <w:sz w:val="24"/>
                <w:szCs w:val="24"/>
              </w:rPr>
            </w:pPr>
            <w:r>
              <w:rPr>
                <w:sz w:val="24"/>
                <w:szCs w:val="24"/>
              </w:rPr>
              <w:t>1</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2</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3</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4</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bl>
    <w:p w:rsidR="009C2641" w:rsidRDefault="00335E26">
      <w:pPr>
        <w:pStyle w:val="Heading2"/>
        <w:numPr>
          <w:ilvl w:val="1"/>
          <w:numId w:val="9"/>
        </w:numPr>
      </w:pPr>
      <w:bookmarkStart w:id="78" w:name="_Toc166421953"/>
      <w:r>
        <w:t>Form cập nhật thông tin tài khoản</w:t>
      </w:r>
      <w:bookmarkEnd w:id="78"/>
    </w:p>
    <w:tbl>
      <w:tblPr>
        <w:tblStyle w:val="aff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9C2641">
        <w:tc>
          <w:tcPr>
            <w:tcW w:w="563" w:type="dxa"/>
          </w:tcPr>
          <w:p w:rsidR="009C2641" w:rsidRDefault="00335E26">
            <w:pPr>
              <w:rPr>
                <w:b/>
                <w:smallCaps/>
                <w:sz w:val="24"/>
                <w:szCs w:val="24"/>
              </w:rPr>
            </w:pPr>
            <w:r>
              <w:rPr>
                <w:b/>
                <w:smallCaps/>
                <w:sz w:val="24"/>
                <w:szCs w:val="24"/>
              </w:rPr>
              <w:t>TH</w:t>
            </w:r>
          </w:p>
        </w:tc>
        <w:tc>
          <w:tcPr>
            <w:tcW w:w="3662" w:type="dxa"/>
          </w:tcPr>
          <w:p w:rsidR="009C2641" w:rsidRDefault="00335E26">
            <w:pPr>
              <w:rPr>
                <w:b/>
                <w:smallCaps/>
                <w:sz w:val="24"/>
                <w:szCs w:val="24"/>
              </w:rPr>
            </w:pPr>
            <w:r>
              <w:rPr>
                <w:b/>
                <w:smallCaps/>
                <w:sz w:val="24"/>
                <w:szCs w:val="24"/>
              </w:rPr>
              <w:t>Mô tả tình huống</w:t>
            </w:r>
          </w:p>
        </w:tc>
        <w:tc>
          <w:tcPr>
            <w:tcW w:w="2070" w:type="dxa"/>
          </w:tcPr>
          <w:p w:rsidR="009C2641" w:rsidRDefault="00335E26">
            <w:pPr>
              <w:rPr>
                <w:b/>
                <w:smallCaps/>
                <w:sz w:val="24"/>
                <w:szCs w:val="24"/>
              </w:rPr>
            </w:pPr>
            <w:r>
              <w:rPr>
                <w:b/>
                <w:smallCaps/>
                <w:sz w:val="24"/>
                <w:szCs w:val="24"/>
              </w:rPr>
              <w:t>Dữ liệu mẫu</w:t>
            </w:r>
          </w:p>
        </w:tc>
        <w:tc>
          <w:tcPr>
            <w:tcW w:w="2399" w:type="dxa"/>
          </w:tcPr>
          <w:p w:rsidR="009C2641" w:rsidRDefault="00335E26">
            <w:pPr>
              <w:rPr>
                <w:b/>
                <w:smallCaps/>
                <w:sz w:val="24"/>
                <w:szCs w:val="24"/>
              </w:rPr>
            </w:pPr>
            <w:r>
              <w:rPr>
                <w:b/>
                <w:smallCaps/>
                <w:sz w:val="24"/>
                <w:szCs w:val="24"/>
              </w:rPr>
              <w:t>Kết quả trông đợi</w:t>
            </w:r>
          </w:p>
        </w:tc>
        <w:tc>
          <w:tcPr>
            <w:tcW w:w="656" w:type="dxa"/>
          </w:tcPr>
          <w:p w:rsidR="009C2641" w:rsidRDefault="00335E26">
            <w:pPr>
              <w:rPr>
                <w:b/>
                <w:smallCaps/>
                <w:sz w:val="24"/>
                <w:szCs w:val="24"/>
              </w:rPr>
            </w:pPr>
            <w:r>
              <w:rPr>
                <w:b/>
                <w:smallCaps/>
                <w:sz w:val="24"/>
                <w:szCs w:val="24"/>
              </w:rPr>
              <w:t>Fix</w:t>
            </w:r>
          </w:p>
        </w:tc>
      </w:tr>
      <w:tr w:rsidR="009C2641">
        <w:tc>
          <w:tcPr>
            <w:tcW w:w="563" w:type="dxa"/>
          </w:tcPr>
          <w:p w:rsidR="009C2641" w:rsidRDefault="00335E26">
            <w:pPr>
              <w:jc w:val="center"/>
              <w:rPr>
                <w:sz w:val="24"/>
                <w:szCs w:val="24"/>
              </w:rPr>
            </w:pPr>
            <w:r>
              <w:rPr>
                <w:sz w:val="24"/>
                <w:szCs w:val="24"/>
              </w:rPr>
              <w:lastRenderedPageBreak/>
              <w:t>1</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2</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3</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4</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bl>
    <w:p w:rsidR="009C2641" w:rsidRDefault="00335E26">
      <w:pPr>
        <w:pStyle w:val="Heading2"/>
        <w:numPr>
          <w:ilvl w:val="1"/>
          <w:numId w:val="9"/>
        </w:numPr>
      </w:pPr>
      <w:bookmarkStart w:id="79" w:name="_Toc166421954"/>
      <w:r>
        <w:t>Form quên mật khẩu</w:t>
      </w:r>
      <w:bookmarkEnd w:id="79"/>
    </w:p>
    <w:tbl>
      <w:tblPr>
        <w:tblStyle w:val="aff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9C2641">
        <w:tc>
          <w:tcPr>
            <w:tcW w:w="563" w:type="dxa"/>
          </w:tcPr>
          <w:p w:rsidR="009C2641" w:rsidRDefault="00335E26">
            <w:pPr>
              <w:rPr>
                <w:b/>
                <w:smallCaps/>
                <w:sz w:val="24"/>
                <w:szCs w:val="24"/>
              </w:rPr>
            </w:pPr>
            <w:r>
              <w:rPr>
                <w:b/>
                <w:smallCaps/>
                <w:sz w:val="24"/>
                <w:szCs w:val="24"/>
              </w:rPr>
              <w:t>TH</w:t>
            </w:r>
          </w:p>
        </w:tc>
        <w:tc>
          <w:tcPr>
            <w:tcW w:w="3662" w:type="dxa"/>
          </w:tcPr>
          <w:p w:rsidR="009C2641" w:rsidRDefault="00335E26">
            <w:pPr>
              <w:rPr>
                <w:b/>
                <w:smallCaps/>
                <w:sz w:val="24"/>
                <w:szCs w:val="24"/>
              </w:rPr>
            </w:pPr>
            <w:r>
              <w:rPr>
                <w:b/>
                <w:smallCaps/>
                <w:sz w:val="24"/>
                <w:szCs w:val="24"/>
              </w:rPr>
              <w:t>Mô tả tình huống</w:t>
            </w:r>
          </w:p>
        </w:tc>
        <w:tc>
          <w:tcPr>
            <w:tcW w:w="2070" w:type="dxa"/>
          </w:tcPr>
          <w:p w:rsidR="009C2641" w:rsidRDefault="00335E26">
            <w:pPr>
              <w:rPr>
                <w:b/>
                <w:smallCaps/>
                <w:sz w:val="24"/>
                <w:szCs w:val="24"/>
              </w:rPr>
            </w:pPr>
            <w:r>
              <w:rPr>
                <w:b/>
                <w:smallCaps/>
                <w:sz w:val="24"/>
                <w:szCs w:val="24"/>
              </w:rPr>
              <w:t>Dữ liệu mẫu</w:t>
            </w:r>
          </w:p>
        </w:tc>
        <w:tc>
          <w:tcPr>
            <w:tcW w:w="2399" w:type="dxa"/>
          </w:tcPr>
          <w:p w:rsidR="009C2641" w:rsidRDefault="00335E26">
            <w:pPr>
              <w:rPr>
                <w:b/>
                <w:smallCaps/>
                <w:sz w:val="24"/>
                <w:szCs w:val="24"/>
              </w:rPr>
            </w:pPr>
            <w:r>
              <w:rPr>
                <w:b/>
                <w:smallCaps/>
                <w:sz w:val="24"/>
                <w:szCs w:val="24"/>
              </w:rPr>
              <w:t>Kết quả trông đợi</w:t>
            </w:r>
          </w:p>
        </w:tc>
        <w:tc>
          <w:tcPr>
            <w:tcW w:w="656" w:type="dxa"/>
          </w:tcPr>
          <w:p w:rsidR="009C2641" w:rsidRDefault="00335E26">
            <w:pPr>
              <w:rPr>
                <w:b/>
                <w:smallCaps/>
                <w:sz w:val="24"/>
                <w:szCs w:val="24"/>
              </w:rPr>
            </w:pPr>
            <w:r>
              <w:rPr>
                <w:b/>
                <w:smallCaps/>
                <w:sz w:val="24"/>
                <w:szCs w:val="24"/>
              </w:rPr>
              <w:t>Fix</w:t>
            </w:r>
          </w:p>
        </w:tc>
      </w:tr>
      <w:tr w:rsidR="009C2641">
        <w:tc>
          <w:tcPr>
            <w:tcW w:w="563" w:type="dxa"/>
          </w:tcPr>
          <w:p w:rsidR="009C2641" w:rsidRDefault="00335E26">
            <w:pPr>
              <w:jc w:val="center"/>
              <w:rPr>
                <w:sz w:val="24"/>
                <w:szCs w:val="24"/>
              </w:rPr>
            </w:pPr>
            <w:r>
              <w:rPr>
                <w:sz w:val="24"/>
                <w:szCs w:val="24"/>
              </w:rPr>
              <w:t>1</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2</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3</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4</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bl>
    <w:p w:rsidR="009C2641" w:rsidRDefault="00335E26">
      <w:pPr>
        <w:pStyle w:val="Heading2"/>
        <w:numPr>
          <w:ilvl w:val="1"/>
          <w:numId w:val="9"/>
        </w:numPr>
      </w:pPr>
      <w:bookmarkStart w:id="80" w:name="_Toc166421955"/>
      <w:r>
        <w:t>Form thêm mới loại</w:t>
      </w:r>
      <w:bookmarkEnd w:id="80"/>
    </w:p>
    <w:tbl>
      <w:tblPr>
        <w:tblStyle w:val="aff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9C2641">
        <w:tc>
          <w:tcPr>
            <w:tcW w:w="563" w:type="dxa"/>
          </w:tcPr>
          <w:p w:rsidR="009C2641" w:rsidRDefault="00335E26">
            <w:pPr>
              <w:rPr>
                <w:b/>
                <w:smallCaps/>
                <w:sz w:val="24"/>
                <w:szCs w:val="24"/>
              </w:rPr>
            </w:pPr>
            <w:r>
              <w:rPr>
                <w:b/>
                <w:smallCaps/>
                <w:sz w:val="24"/>
                <w:szCs w:val="24"/>
              </w:rPr>
              <w:t>TH</w:t>
            </w:r>
          </w:p>
        </w:tc>
        <w:tc>
          <w:tcPr>
            <w:tcW w:w="3662" w:type="dxa"/>
          </w:tcPr>
          <w:p w:rsidR="009C2641" w:rsidRDefault="00335E26">
            <w:pPr>
              <w:rPr>
                <w:b/>
                <w:smallCaps/>
                <w:sz w:val="24"/>
                <w:szCs w:val="24"/>
              </w:rPr>
            </w:pPr>
            <w:r>
              <w:rPr>
                <w:b/>
                <w:smallCaps/>
                <w:sz w:val="24"/>
                <w:szCs w:val="24"/>
              </w:rPr>
              <w:t>Mô tả tình huống</w:t>
            </w:r>
          </w:p>
        </w:tc>
        <w:tc>
          <w:tcPr>
            <w:tcW w:w="2070" w:type="dxa"/>
          </w:tcPr>
          <w:p w:rsidR="009C2641" w:rsidRDefault="00335E26">
            <w:pPr>
              <w:rPr>
                <w:b/>
                <w:smallCaps/>
                <w:sz w:val="24"/>
                <w:szCs w:val="24"/>
              </w:rPr>
            </w:pPr>
            <w:r>
              <w:rPr>
                <w:b/>
                <w:smallCaps/>
                <w:sz w:val="24"/>
                <w:szCs w:val="24"/>
              </w:rPr>
              <w:t>Dữ liệu mẫu</w:t>
            </w:r>
          </w:p>
        </w:tc>
        <w:tc>
          <w:tcPr>
            <w:tcW w:w="2399" w:type="dxa"/>
          </w:tcPr>
          <w:p w:rsidR="009C2641" w:rsidRDefault="00335E26">
            <w:pPr>
              <w:rPr>
                <w:b/>
                <w:smallCaps/>
                <w:sz w:val="24"/>
                <w:szCs w:val="24"/>
              </w:rPr>
            </w:pPr>
            <w:r>
              <w:rPr>
                <w:b/>
                <w:smallCaps/>
                <w:sz w:val="24"/>
                <w:szCs w:val="24"/>
              </w:rPr>
              <w:t>Kết quả trông đợi</w:t>
            </w:r>
          </w:p>
        </w:tc>
        <w:tc>
          <w:tcPr>
            <w:tcW w:w="656" w:type="dxa"/>
          </w:tcPr>
          <w:p w:rsidR="009C2641" w:rsidRDefault="00335E26">
            <w:pPr>
              <w:rPr>
                <w:b/>
                <w:smallCaps/>
                <w:sz w:val="24"/>
                <w:szCs w:val="24"/>
              </w:rPr>
            </w:pPr>
            <w:r>
              <w:rPr>
                <w:b/>
                <w:smallCaps/>
                <w:sz w:val="24"/>
                <w:szCs w:val="24"/>
              </w:rPr>
              <w:t>Fix</w:t>
            </w:r>
          </w:p>
        </w:tc>
      </w:tr>
      <w:tr w:rsidR="009C2641">
        <w:tc>
          <w:tcPr>
            <w:tcW w:w="563" w:type="dxa"/>
          </w:tcPr>
          <w:p w:rsidR="009C2641" w:rsidRDefault="00335E26">
            <w:pPr>
              <w:jc w:val="center"/>
              <w:rPr>
                <w:sz w:val="24"/>
                <w:szCs w:val="24"/>
              </w:rPr>
            </w:pPr>
            <w:r>
              <w:rPr>
                <w:sz w:val="24"/>
                <w:szCs w:val="24"/>
              </w:rPr>
              <w:t>1</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2</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3</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4</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bl>
    <w:p w:rsidR="009C2641" w:rsidRDefault="00335E26">
      <w:pPr>
        <w:pStyle w:val="Heading2"/>
        <w:numPr>
          <w:ilvl w:val="1"/>
          <w:numId w:val="9"/>
        </w:numPr>
      </w:pPr>
      <w:bookmarkStart w:id="81" w:name="_Toc166421956"/>
      <w:r>
        <w:t>Form cập nhật loại</w:t>
      </w:r>
      <w:bookmarkEnd w:id="81"/>
    </w:p>
    <w:tbl>
      <w:tblPr>
        <w:tblStyle w:val="aff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9C2641">
        <w:tc>
          <w:tcPr>
            <w:tcW w:w="563" w:type="dxa"/>
          </w:tcPr>
          <w:p w:rsidR="009C2641" w:rsidRDefault="00335E26">
            <w:pPr>
              <w:rPr>
                <w:b/>
                <w:smallCaps/>
                <w:sz w:val="24"/>
                <w:szCs w:val="24"/>
              </w:rPr>
            </w:pPr>
            <w:r>
              <w:rPr>
                <w:b/>
                <w:smallCaps/>
                <w:sz w:val="24"/>
                <w:szCs w:val="24"/>
              </w:rPr>
              <w:t>TH</w:t>
            </w:r>
          </w:p>
        </w:tc>
        <w:tc>
          <w:tcPr>
            <w:tcW w:w="3662" w:type="dxa"/>
          </w:tcPr>
          <w:p w:rsidR="009C2641" w:rsidRDefault="00335E26">
            <w:pPr>
              <w:rPr>
                <w:b/>
                <w:smallCaps/>
                <w:sz w:val="24"/>
                <w:szCs w:val="24"/>
              </w:rPr>
            </w:pPr>
            <w:r>
              <w:rPr>
                <w:b/>
                <w:smallCaps/>
                <w:sz w:val="24"/>
                <w:szCs w:val="24"/>
              </w:rPr>
              <w:t>Mô tả tình huống</w:t>
            </w:r>
          </w:p>
        </w:tc>
        <w:tc>
          <w:tcPr>
            <w:tcW w:w="2070" w:type="dxa"/>
          </w:tcPr>
          <w:p w:rsidR="009C2641" w:rsidRDefault="00335E26">
            <w:pPr>
              <w:rPr>
                <w:b/>
                <w:smallCaps/>
                <w:sz w:val="24"/>
                <w:szCs w:val="24"/>
              </w:rPr>
            </w:pPr>
            <w:r>
              <w:rPr>
                <w:b/>
                <w:smallCaps/>
                <w:sz w:val="24"/>
                <w:szCs w:val="24"/>
              </w:rPr>
              <w:t>Dữ liệu mẫu</w:t>
            </w:r>
          </w:p>
        </w:tc>
        <w:tc>
          <w:tcPr>
            <w:tcW w:w="2399" w:type="dxa"/>
          </w:tcPr>
          <w:p w:rsidR="009C2641" w:rsidRDefault="00335E26">
            <w:pPr>
              <w:rPr>
                <w:b/>
                <w:smallCaps/>
                <w:sz w:val="24"/>
                <w:szCs w:val="24"/>
              </w:rPr>
            </w:pPr>
            <w:r>
              <w:rPr>
                <w:b/>
                <w:smallCaps/>
                <w:sz w:val="24"/>
                <w:szCs w:val="24"/>
              </w:rPr>
              <w:t>Kết quả trông đợi</w:t>
            </w:r>
          </w:p>
        </w:tc>
        <w:tc>
          <w:tcPr>
            <w:tcW w:w="656" w:type="dxa"/>
          </w:tcPr>
          <w:p w:rsidR="009C2641" w:rsidRDefault="00335E26">
            <w:pPr>
              <w:rPr>
                <w:b/>
                <w:smallCaps/>
                <w:sz w:val="24"/>
                <w:szCs w:val="24"/>
              </w:rPr>
            </w:pPr>
            <w:r>
              <w:rPr>
                <w:b/>
                <w:smallCaps/>
                <w:sz w:val="24"/>
                <w:szCs w:val="24"/>
              </w:rPr>
              <w:t>Fix</w:t>
            </w:r>
          </w:p>
        </w:tc>
      </w:tr>
      <w:tr w:rsidR="009C2641">
        <w:tc>
          <w:tcPr>
            <w:tcW w:w="563" w:type="dxa"/>
          </w:tcPr>
          <w:p w:rsidR="009C2641" w:rsidRDefault="00335E26">
            <w:pPr>
              <w:jc w:val="center"/>
              <w:rPr>
                <w:sz w:val="24"/>
                <w:szCs w:val="24"/>
              </w:rPr>
            </w:pPr>
            <w:r>
              <w:rPr>
                <w:sz w:val="24"/>
                <w:szCs w:val="24"/>
              </w:rPr>
              <w:t>1</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2</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3</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4</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bl>
    <w:p w:rsidR="009C2641" w:rsidRDefault="00335E26">
      <w:pPr>
        <w:pStyle w:val="Heading2"/>
        <w:numPr>
          <w:ilvl w:val="1"/>
          <w:numId w:val="9"/>
        </w:numPr>
      </w:pPr>
      <w:bookmarkStart w:id="82" w:name="_Toc166421957"/>
      <w:r>
        <w:t>Form thêm mới hàng hóa</w:t>
      </w:r>
      <w:bookmarkEnd w:id="82"/>
    </w:p>
    <w:tbl>
      <w:tblPr>
        <w:tblStyle w:val="aff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9C2641">
        <w:tc>
          <w:tcPr>
            <w:tcW w:w="563" w:type="dxa"/>
          </w:tcPr>
          <w:p w:rsidR="009C2641" w:rsidRDefault="00335E26">
            <w:pPr>
              <w:rPr>
                <w:b/>
                <w:smallCaps/>
                <w:sz w:val="24"/>
                <w:szCs w:val="24"/>
              </w:rPr>
            </w:pPr>
            <w:r>
              <w:rPr>
                <w:b/>
                <w:smallCaps/>
                <w:sz w:val="24"/>
                <w:szCs w:val="24"/>
              </w:rPr>
              <w:t>TH</w:t>
            </w:r>
          </w:p>
        </w:tc>
        <w:tc>
          <w:tcPr>
            <w:tcW w:w="3662" w:type="dxa"/>
          </w:tcPr>
          <w:p w:rsidR="009C2641" w:rsidRDefault="00335E26">
            <w:pPr>
              <w:rPr>
                <w:b/>
                <w:smallCaps/>
                <w:sz w:val="24"/>
                <w:szCs w:val="24"/>
              </w:rPr>
            </w:pPr>
            <w:r>
              <w:rPr>
                <w:b/>
                <w:smallCaps/>
                <w:sz w:val="24"/>
                <w:szCs w:val="24"/>
              </w:rPr>
              <w:t>Mô tả tình huống</w:t>
            </w:r>
          </w:p>
        </w:tc>
        <w:tc>
          <w:tcPr>
            <w:tcW w:w="2070" w:type="dxa"/>
          </w:tcPr>
          <w:p w:rsidR="009C2641" w:rsidRDefault="00335E26">
            <w:pPr>
              <w:rPr>
                <w:b/>
                <w:smallCaps/>
                <w:sz w:val="24"/>
                <w:szCs w:val="24"/>
              </w:rPr>
            </w:pPr>
            <w:r>
              <w:rPr>
                <w:b/>
                <w:smallCaps/>
                <w:sz w:val="24"/>
                <w:szCs w:val="24"/>
              </w:rPr>
              <w:t>Dữ liệu mẫu</w:t>
            </w:r>
          </w:p>
        </w:tc>
        <w:tc>
          <w:tcPr>
            <w:tcW w:w="2399" w:type="dxa"/>
          </w:tcPr>
          <w:p w:rsidR="009C2641" w:rsidRDefault="00335E26">
            <w:pPr>
              <w:rPr>
                <w:b/>
                <w:smallCaps/>
                <w:sz w:val="24"/>
                <w:szCs w:val="24"/>
              </w:rPr>
            </w:pPr>
            <w:r>
              <w:rPr>
                <w:b/>
                <w:smallCaps/>
                <w:sz w:val="24"/>
                <w:szCs w:val="24"/>
              </w:rPr>
              <w:t>Kết quả trông đợi</w:t>
            </w:r>
          </w:p>
        </w:tc>
        <w:tc>
          <w:tcPr>
            <w:tcW w:w="656" w:type="dxa"/>
          </w:tcPr>
          <w:p w:rsidR="009C2641" w:rsidRDefault="00335E26">
            <w:pPr>
              <w:rPr>
                <w:b/>
                <w:smallCaps/>
                <w:sz w:val="24"/>
                <w:szCs w:val="24"/>
              </w:rPr>
            </w:pPr>
            <w:r>
              <w:rPr>
                <w:b/>
                <w:smallCaps/>
                <w:sz w:val="24"/>
                <w:szCs w:val="24"/>
              </w:rPr>
              <w:t>Fix</w:t>
            </w:r>
          </w:p>
        </w:tc>
      </w:tr>
      <w:tr w:rsidR="009C2641">
        <w:tc>
          <w:tcPr>
            <w:tcW w:w="563" w:type="dxa"/>
          </w:tcPr>
          <w:p w:rsidR="009C2641" w:rsidRDefault="00335E26">
            <w:pPr>
              <w:jc w:val="center"/>
              <w:rPr>
                <w:sz w:val="24"/>
                <w:szCs w:val="24"/>
              </w:rPr>
            </w:pPr>
            <w:r>
              <w:rPr>
                <w:sz w:val="24"/>
                <w:szCs w:val="24"/>
              </w:rPr>
              <w:t>1</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2</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3</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4</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bl>
    <w:p w:rsidR="009C2641" w:rsidRDefault="00335E26">
      <w:pPr>
        <w:pStyle w:val="Heading2"/>
        <w:numPr>
          <w:ilvl w:val="1"/>
          <w:numId w:val="9"/>
        </w:numPr>
      </w:pPr>
      <w:bookmarkStart w:id="83" w:name="_Toc166421958"/>
      <w:r>
        <w:t>Form cập nhật hàng hóa</w:t>
      </w:r>
      <w:bookmarkEnd w:id="83"/>
    </w:p>
    <w:tbl>
      <w:tblPr>
        <w:tblStyle w:val="aff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3662"/>
        <w:gridCol w:w="2070"/>
        <w:gridCol w:w="2399"/>
        <w:gridCol w:w="656"/>
      </w:tblGrid>
      <w:tr w:rsidR="009C2641">
        <w:tc>
          <w:tcPr>
            <w:tcW w:w="563" w:type="dxa"/>
          </w:tcPr>
          <w:p w:rsidR="009C2641" w:rsidRDefault="00335E26">
            <w:pPr>
              <w:rPr>
                <w:b/>
                <w:smallCaps/>
                <w:sz w:val="24"/>
                <w:szCs w:val="24"/>
              </w:rPr>
            </w:pPr>
            <w:r>
              <w:rPr>
                <w:b/>
                <w:smallCaps/>
                <w:sz w:val="24"/>
                <w:szCs w:val="24"/>
              </w:rPr>
              <w:t>TH</w:t>
            </w:r>
          </w:p>
        </w:tc>
        <w:tc>
          <w:tcPr>
            <w:tcW w:w="3662" w:type="dxa"/>
          </w:tcPr>
          <w:p w:rsidR="009C2641" w:rsidRDefault="00335E26">
            <w:pPr>
              <w:rPr>
                <w:b/>
                <w:smallCaps/>
                <w:sz w:val="24"/>
                <w:szCs w:val="24"/>
              </w:rPr>
            </w:pPr>
            <w:r>
              <w:rPr>
                <w:b/>
                <w:smallCaps/>
                <w:sz w:val="24"/>
                <w:szCs w:val="24"/>
              </w:rPr>
              <w:t>Mô tả tình huống</w:t>
            </w:r>
          </w:p>
        </w:tc>
        <w:tc>
          <w:tcPr>
            <w:tcW w:w="2070" w:type="dxa"/>
          </w:tcPr>
          <w:p w:rsidR="009C2641" w:rsidRDefault="00335E26">
            <w:pPr>
              <w:rPr>
                <w:b/>
                <w:smallCaps/>
                <w:sz w:val="24"/>
                <w:szCs w:val="24"/>
              </w:rPr>
            </w:pPr>
            <w:r>
              <w:rPr>
                <w:b/>
                <w:smallCaps/>
                <w:sz w:val="24"/>
                <w:szCs w:val="24"/>
              </w:rPr>
              <w:t>Dữ liệu mẫu</w:t>
            </w:r>
          </w:p>
        </w:tc>
        <w:tc>
          <w:tcPr>
            <w:tcW w:w="2399" w:type="dxa"/>
          </w:tcPr>
          <w:p w:rsidR="009C2641" w:rsidRDefault="00335E26">
            <w:pPr>
              <w:rPr>
                <w:b/>
                <w:smallCaps/>
                <w:sz w:val="24"/>
                <w:szCs w:val="24"/>
              </w:rPr>
            </w:pPr>
            <w:r>
              <w:rPr>
                <w:b/>
                <w:smallCaps/>
                <w:sz w:val="24"/>
                <w:szCs w:val="24"/>
              </w:rPr>
              <w:t>Kết quả trông đợi</w:t>
            </w:r>
          </w:p>
        </w:tc>
        <w:tc>
          <w:tcPr>
            <w:tcW w:w="656" w:type="dxa"/>
          </w:tcPr>
          <w:p w:rsidR="009C2641" w:rsidRDefault="00335E26">
            <w:pPr>
              <w:rPr>
                <w:b/>
                <w:smallCaps/>
                <w:sz w:val="24"/>
                <w:szCs w:val="24"/>
              </w:rPr>
            </w:pPr>
            <w:r>
              <w:rPr>
                <w:b/>
                <w:smallCaps/>
                <w:sz w:val="24"/>
                <w:szCs w:val="24"/>
              </w:rPr>
              <w:t>Fix</w:t>
            </w:r>
          </w:p>
        </w:tc>
      </w:tr>
      <w:tr w:rsidR="009C2641">
        <w:tc>
          <w:tcPr>
            <w:tcW w:w="563" w:type="dxa"/>
          </w:tcPr>
          <w:p w:rsidR="009C2641" w:rsidRDefault="00335E26">
            <w:pPr>
              <w:jc w:val="center"/>
              <w:rPr>
                <w:sz w:val="24"/>
                <w:szCs w:val="24"/>
              </w:rPr>
            </w:pPr>
            <w:r>
              <w:rPr>
                <w:sz w:val="24"/>
                <w:szCs w:val="24"/>
              </w:rPr>
              <w:t>1</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2</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3</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335E26">
            <w:pPr>
              <w:jc w:val="center"/>
              <w:rPr>
                <w:sz w:val="24"/>
                <w:szCs w:val="24"/>
              </w:rPr>
            </w:pPr>
            <w:r>
              <w:rPr>
                <w:sz w:val="24"/>
                <w:szCs w:val="24"/>
              </w:rPr>
              <w:t>4</w:t>
            </w: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9C2641">
            <w:pPr>
              <w:jc w:val="center"/>
              <w:rPr>
                <w:sz w:val="24"/>
                <w:szCs w:val="24"/>
              </w:rPr>
            </w:pP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r w:rsidR="009C2641">
        <w:tc>
          <w:tcPr>
            <w:tcW w:w="563" w:type="dxa"/>
          </w:tcPr>
          <w:p w:rsidR="009C2641" w:rsidRDefault="009C2641">
            <w:pPr>
              <w:jc w:val="center"/>
              <w:rPr>
                <w:sz w:val="24"/>
                <w:szCs w:val="24"/>
              </w:rPr>
            </w:pPr>
          </w:p>
          <w:p w:rsidR="009C2641" w:rsidRDefault="009C2641">
            <w:pPr>
              <w:jc w:val="center"/>
              <w:rPr>
                <w:sz w:val="24"/>
                <w:szCs w:val="24"/>
              </w:rPr>
            </w:pPr>
          </w:p>
        </w:tc>
        <w:tc>
          <w:tcPr>
            <w:tcW w:w="3662" w:type="dxa"/>
          </w:tcPr>
          <w:p w:rsidR="009C2641" w:rsidRDefault="009C2641">
            <w:pPr>
              <w:rPr>
                <w:sz w:val="24"/>
                <w:szCs w:val="24"/>
              </w:rPr>
            </w:pPr>
          </w:p>
        </w:tc>
        <w:tc>
          <w:tcPr>
            <w:tcW w:w="2070" w:type="dxa"/>
          </w:tcPr>
          <w:p w:rsidR="009C2641" w:rsidRDefault="009C2641">
            <w:pPr>
              <w:rPr>
                <w:sz w:val="24"/>
                <w:szCs w:val="24"/>
              </w:rPr>
            </w:pPr>
          </w:p>
        </w:tc>
        <w:tc>
          <w:tcPr>
            <w:tcW w:w="2399" w:type="dxa"/>
          </w:tcPr>
          <w:p w:rsidR="009C2641" w:rsidRDefault="009C2641">
            <w:pPr>
              <w:rPr>
                <w:sz w:val="24"/>
                <w:szCs w:val="24"/>
              </w:rPr>
            </w:pPr>
          </w:p>
        </w:tc>
        <w:tc>
          <w:tcPr>
            <w:tcW w:w="656" w:type="dxa"/>
          </w:tcPr>
          <w:p w:rsidR="009C2641" w:rsidRDefault="009C2641">
            <w:pPr>
              <w:rPr>
                <w:sz w:val="24"/>
                <w:szCs w:val="24"/>
              </w:rPr>
            </w:pPr>
          </w:p>
        </w:tc>
      </w:tr>
    </w:tbl>
    <w:p w:rsidR="009C2641" w:rsidRDefault="00335E26">
      <w:pPr>
        <w:pStyle w:val="Heading1"/>
        <w:ind w:left="432" w:firstLine="0"/>
        <w:rPr>
          <w:color w:val="0000FF"/>
        </w:rPr>
      </w:pPr>
      <w:bookmarkStart w:id="84" w:name="_heading=h.2grqrue" w:colFirst="0" w:colLast="0"/>
      <w:bookmarkStart w:id="85" w:name="_Toc166421959"/>
      <w:bookmarkEnd w:id="84"/>
      <w:r>
        <w:rPr>
          <w:color w:val="0000FF"/>
        </w:rPr>
        <w:lastRenderedPageBreak/>
        <w:t>….</w:t>
      </w:r>
      <w:bookmarkEnd w:id="85"/>
    </w:p>
    <w:p w:rsidR="009C2641" w:rsidRDefault="00335E26">
      <w:pPr>
        <w:pStyle w:val="Heading1"/>
        <w:numPr>
          <w:ilvl w:val="0"/>
          <w:numId w:val="9"/>
        </w:numPr>
      </w:pPr>
      <w:bookmarkStart w:id="86" w:name="_Toc166421960"/>
      <w:r>
        <w:t>Đóng gói và triển khai</w:t>
      </w:r>
      <w:bookmarkEnd w:id="86"/>
    </w:p>
    <w:p w:rsidR="009C2641" w:rsidRDefault="00335E26">
      <w:pPr>
        <w:pStyle w:val="Heading2"/>
        <w:numPr>
          <w:ilvl w:val="1"/>
          <w:numId w:val="9"/>
        </w:numPr>
      </w:pPr>
      <w:bookmarkStart w:id="87" w:name="_Toc166421961"/>
      <w:r>
        <w:t>Đóng gói</w:t>
      </w:r>
      <w:bookmarkEnd w:id="87"/>
      <w:r>
        <w:t xml:space="preserve"> </w:t>
      </w:r>
    </w:p>
    <w:tbl>
      <w:tblPr>
        <w:tblStyle w:val="aff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3623"/>
        <w:gridCol w:w="5102"/>
      </w:tblGrid>
      <w:tr w:rsidR="009C2641">
        <w:tc>
          <w:tcPr>
            <w:tcW w:w="625" w:type="dxa"/>
          </w:tcPr>
          <w:p w:rsidR="009C2641" w:rsidRDefault="00335E26">
            <w:pPr>
              <w:rPr>
                <w:rFonts w:ascii="Times" w:eastAsia="Times" w:hAnsi="Times" w:cs="Times"/>
                <w:b/>
                <w:smallCaps/>
                <w:sz w:val="24"/>
                <w:szCs w:val="24"/>
              </w:rPr>
            </w:pPr>
            <w:r>
              <w:rPr>
                <w:rFonts w:ascii="Times" w:eastAsia="Times" w:hAnsi="Times" w:cs="Times"/>
                <w:b/>
                <w:smallCaps/>
                <w:sz w:val="24"/>
                <w:szCs w:val="24"/>
              </w:rPr>
              <w:t>TT</w:t>
            </w:r>
          </w:p>
        </w:tc>
        <w:tc>
          <w:tcPr>
            <w:tcW w:w="3623" w:type="dxa"/>
          </w:tcPr>
          <w:p w:rsidR="009C2641" w:rsidRDefault="00335E26">
            <w:pPr>
              <w:rPr>
                <w:rFonts w:ascii="Times" w:eastAsia="Times" w:hAnsi="Times" w:cs="Times"/>
                <w:b/>
                <w:smallCaps/>
                <w:sz w:val="24"/>
                <w:szCs w:val="24"/>
              </w:rPr>
            </w:pPr>
            <w:r>
              <w:rPr>
                <w:rFonts w:ascii="Times" w:eastAsia="Times" w:hAnsi="Times" w:cs="Times"/>
                <w:b/>
                <w:smallCaps/>
                <w:sz w:val="24"/>
                <w:szCs w:val="24"/>
              </w:rPr>
              <w:t>Thành phần</w:t>
            </w:r>
          </w:p>
        </w:tc>
        <w:tc>
          <w:tcPr>
            <w:tcW w:w="5102" w:type="dxa"/>
          </w:tcPr>
          <w:p w:rsidR="009C2641" w:rsidRDefault="00335E26">
            <w:pPr>
              <w:rPr>
                <w:rFonts w:ascii="Times" w:eastAsia="Times" w:hAnsi="Times" w:cs="Times"/>
                <w:b/>
                <w:smallCaps/>
                <w:sz w:val="24"/>
                <w:szCs w:val="24"/>
              </w:rPr>
            </w:pPr>
            <w:r>
              <w:rPr>
                <w:rFonts w:ascii="Times" w:eastAsia="Times" w:hAnsi="Times" w:cs="Times"/>
                <w:b/>
                <w:smallCaps/>
                <w:sz w:val="24"/>
                <w:szCs w:val="24"/>
              </w:rPr>
              <w:t>Mô tả</w:t>
            </w:r>
          </w:p>
        </w:tc>
      </w:tr>
      <w:tr w:rsidR="009C2641">
        <w:tc>
          <w:tcPr>
            <w:tcW w:w="625" w:type="dxa"/>
          </w:tcPr>
          <w:p w:rsidR="009C2641" w:rsidRDefault="00335E26">
            <w:pPr>
              <w:jc w:val="center"/>
              <w:rPr>
                <w:sz w:val="24"/>
                <w:szCs w:val="24"/>
              </w:rPr>
            </w:pPr>
            <w:r>
              <w:rPr>
                <w:sz w:val="24"/>
                <w:szCs w:val="24"/>
              </w:rPr>
              <w:t>1</w:t>
            </w:r>
          </w:p>
        </w:tc>
        <w:tc>
          <w:tcPr>
            <w:tcW w:w="3623" w:type="dxa"/>
          </w:tcPr>
          <w:p w:rsidR="009C2641" w:rsidRDefault="00335E26">
            <w:pPr>
              <w:rPr>
                <w:sz w:val="24"/>
                <w:szCs w:val="24"/>
              </w:rPr>
            </w:pPr>
            <w:r>
              <w:rPr>
                <w:sz w:val="24"/>
                <w:szCs w:val="24"/>
              </w:rPr>
              <w:t>File zip source</w:t>
            </w:r>
          </w:p>
        </w:tc>
        <w:tc>
          <w:tcPr>
            <w:tcW w:w="5102" w:type="dxa"/>
          </w:tcPr>
          <w:p w:rsidR="009C2641" w:rsidRDefault="00335E26">
            <w:pPr>
              <w:rPr>
                <w:sz w:val="24"/>
                <w:szCs w:val="24"/>
              </w:rPr>
            </w:pPr>
            <w:r>
              <w:rPr>
                <w:sz w:val="24"/>
                <w:szCs w:val="24"/>
              </w:rPr>
              <w:t>File upload host</w:t>
            </w:r>
          </w:p>
        </w:tc>
      </w:tr>
      <w:tr w:rsidR="009C2641">
        <w:tc>
          <w:tcPr>
            <w:tcW w:w="625" w:type="dxa"/>
          </w:tcPr>
          <w:p w:rsidR="009C2641" w:rsidRDefault="00335E26">
            <w:pPr>
              <w:jc w:val="center"/>
              <w:rPr>
                <w:sz w:val="24"/>
                <w:szCs w:val="24"/>
              </w:rPr>
            </w:pPr>
            <w:r>
              <w:rPr>
                <w:sz w:val="24"/>
                <w:szCs w:val="24"/>
              </w:rPr>
              <w:t>2</w:t>
            </w:r>
          </w:p>
        </w:tc>
        <w:tc>
          <w:tcPr>
            <w:tcW w:w="3623" w:type="dxa"/>
          </w:tcPr>
          <w:p w:rsidR="009C2641" w:rsidRDefault="00335E26">
            <w:pPr>
              <w:rPr>
                <w:sz w:val="24"/>
                <w:szCs w:val="24"/>
              </w:rPr>
            </w:pPr>
            <w:r>
              <w:rPr>
                <w:sz w:val="24"/>
                <w:szCs w:val="24"/>
              </w:rPr>
              <w:t>xshop.sql</w:t>
            </w:r>
          </w:p>
        </w:tc>
        <w:tc>
          <w:tcPr>
            <w:tcW w:w="5102" w:type="dxa"/>
          </w:tcPr>
          <w:p w:rsidR="009C2641" w:rsidRDefault="00335E26">
            <w:pPr>
              <w:rPr>
                <w:sz w:val="24"/>
                <w:szCs w:val="24"/>
              </w:rPr>
            </w:pPr>
            <w:r>
              <w:rPr>
                <w:sz w:val="24"/>
                <w:szCs w:val="24"/>
              </w:rPr>
              <w:t>Cơ sở dữ liệu</w:t>
            </w:r>
          </w:p>
        </w:tc>
      </w:tr>
      <w:tr w:rsidR="009C2641">
        <w:tc>
          <w:tcPr>
            <w:tcW w:w="625" w:type="dxa"/>
          </w:tcPr>
          <w:p w:rsidR="009C2641" w:rsidRDefault="00335E26">
            <w:pPr>
              <w:jc w:val="center"/>
              <w:rPr>
                <w:sz w:val="24"/>
                <w:szCs w:val="24"/>
              </w:rPr>
            </w:pPr>
            <w:r>
              <w:rPr>
                <w:sz w:val="24"/>
                <w:szCs w:val="24"/>
              </w:rPr>
              <w:t>3</w:t>
            </w:r>
          </w:p>
        </w:tc>
        <w:tc>
          <w:tcPr>
            <w:tcW w:w="3623" w:type="dxa"/>
          </w:tcPr>
          <w:p w:rsidR="009C2641" w:rsidRDefault="00335E26">
            <w:pPr>
              <w:rPr>
                <w:sz w:val="24"/>
                <w:szCs w:val="24"/>
              </w:rPr>
            </w:pPr>
            <w:r>
              <w:rPr>
                <w:sz w:val="24"/>
                <w:szCs w:val="24"/>
              </w:rPr>
              <w:t>Readme.txt</w:t>
            </w:r>
          </w:p>
        </w:tc>
        <w:tc>
          <w:tcPr>
            <w:tcW w:w="5102" w:type="dxa"/>
          </w:tcPr>
          <w:p w:rsidR="009C2641" w:rsidRDefault="00335E26">
            <w:pPr>
              <w:rPr>
                <w:sz w:val="24"/>
                <w:szCs w:val="24"/>
              </w:rPr>
            </w:pPr>
            <w:r>
              <w:rPr>
                <w:sz w:val="24"/>
                <w:szCs w:val="24"/>
              </w:rPr>
              <w:t>Hướng dẫn upload website</w:t>
            </w:r>
          </w:p>
        </w:tc>
      </w:tr>
      <w:tr w:rsidR="009C2641">
        <w:tc>
          <w:tcPr>
            <w:tcW w:w="625" w:type="dxa"/>
          </w:tcPr>
          <w:p w:rsidR="009C2641" w:rsidRDefault="00335E26">
            <w:pPr>
              <w:jc w:val="center"/>
              <w:rPr>
                <w:sz w:val="24"/>
                <w:szCs w:val="24"/>
              </w:rPr>
            </w:pPr>
            <w:r>
              <w:rPr>
                <w:sz w:val="24"/>
                <w:szCs w:val="24"/>
              </w:rPr>
              <w:t>4</w:t>
            </w:r>
          </w:p>
        </w:tc>
        <w:tc>
          <w:tcPr>
            <w:tcW w:w="3623" w:type="dxa"/>
          </w:tcPr>
          <w:p w:rsidR="009C2641" w:rsidRDefault="00335E26">
            <w:pPr>
              <w:rPr>
                <w:sz w:val="24"/>
                <w:szCs w:val="24"/>
              </w:rPr>
            </w:pPr>
            <w:r>
              <w:rPr>
                <w:sz w:val="24"/>
                <w:szCs w:val="24"/>
              </w:rPr>
              <w:t>Guide.docx</w:t>
            </w:r>
          </w:p>
        </w:tc>
        <w:tc>
          <w:tcPr>
            <w:tcW w:w="5102" w:type="dxa"/>
          </w:tcPr>
          <w:p w:rsidR="009C2641" w:rsidRDefault="00335E26">
            <w:pPr>
              <w:rPr>
                <w:sz w:val="24"/>
                <w:szCs w:val="24"/>
              </w:rPr>
            </w:pPr>
            <w:r>
              <w:rPr>
                <w:sz w:val="24"/>
                <w:szCs w:val="24"/>
              </w:rPr>
              <w:t>Hướng dẫn sử dụng tài khoản quản trị</w:t>
            </w:r>
          </w:p>
        </w:tc>
      </w:tr>
    </w:tbl>
    <w:p w:rsidR="009C2641" w:rsidRDefault="00335E26">
      <w:pPr>
        <w:pStyle w:val="Heading2"/>
        <w:numPr>
          <w:ilvl w:val="1"/>
          <w:numId w:val="9"/>
        </w:numPr>
      </w:pPr>
      <w:bookmarkStart w:id="88" w:name="_heading=h.vx1227" w:colFirst="0" w:colLast="0"/>
      <w:bookmarkStart w:id="89" w:name="_Toc166421962"/>
      <w:bookmarkEnd w:id="88"/>
      <w:r>
        <w:t>Hướng dẫn cài đặt</w:t>
      </w:r>
      <w:bookmarkEnd w:id="89"/>
    </w:p>
    <w:p w:rsidR="009C2641" w:rsidRDefault="00335E26">
      <w:pPr>
        <w:numPr>
          <w:ilvl w:val="0"/>
          <w:numId w:val="5"/>
        </w:numPr>
        <w:pBdr>
          <w:top w:val="nil"/>
          <w:left w:val="nil"/>
          <w:bottom w:val="nil"/>
          <w:right w:val="nil"/>
          <w:between w:val="nil"/>
        </w:pBdr>
        <w:spacing w:after="0"/>
      </w:pPr>
      <w:r>
        <w:rPr>
          <w:color w:val="000000"/>
        </w:rPr>
        <w:t>Đăng ký hosting</w:t>
      </w:r>
    </w:p>
    <w:p w:rsidR="009C2641" w:rsidRDefault="00335E26">
      <w:pPr>
        <w:numPr>
          <w:ilvl w:val="0"/>
          <w:numId w:val="5"/>
        </w:numPr>
        <w:pBdr>
          <w:top w:val="nil"/>
          <w:left w:val="nil"/>
          <w:bottom w:val="nil"/>
          <w:right w:val="nil"/>
          <w:between w:val="nil"/>
        </w:pBdr>
      </w:pPr>
      <w:r>
        <w:rPr>
          <w:color w:val="000000"/>
        </w:rPr>
        <w:t>Đăng ký domain</w:t>
      </w:r>
    </w:p>
    <w:p w:rsidR="009C2641" w:rsidRDefault="00335E26">
      <w:pPr>
        <w:pStyle w:val="Heading1"/>
        <w:numPr>
          <w:ilvl w:val="0"/>
          <w:numId w:val="9"/>
        </w:numPr>
      </w:pPr>
      <w:bookmarkStart w:id="90" w:name="_heading=h.3fwokq0" w:colFirst="0" w:colLast="0"/>
      <w:bookmarkStart w:id="91" w:name="_Toc166421963"/>
      <w:bookmarkEnd w:id="90"/>
      <w:r>
        <w:t>KẾT LUẬN</w:t>
      </w:r>
      <w:bookmarkEnd w:id="91"/>
    </w:p>
    <w:p w:rsidR="009C2641" w:rsidRDefault="00335E26">
      <w:pPr>
        <w:pStyle w:val="Heading2"/>
        <w:numPr>
          <w:ilvl w:val="1"/>
          <w:numId w:val="9"/>
        </w:numPr>
      </w:pPr>
      <w:bookmarkStart w:id="92" w:name="_heading=h.1v1yuxt" w:colFirst="0" w:colLast="0"/>
      <w:bookmarkStart w:id="93" w:name="_Toc166421964"/>
      <w:bookmarkEnd w:id="92"/>
      <w:r>
        <w:t>Khó khăn</w:t>
      </w:r>
      <w:bookmarkEnd w:id="93"/>
    </w:p>
    <w:p w:rsidR="009C2641" w:rsidRDefault="00335E26">
      <w:pPr>
        <w:pStyle w:val="Heading2"/>
        <w:numPr>
          <w:ilvl w:val="1"/>
          <w:numId w:val="9"/>
        </w:numPr>
      </w:pPr>
      <w:bookmarkStart w:id="94" w:name="_heading=h.4f1mdlm" w:colFirst="0" w:colLast="0"/>
      <w:bookmarkStart w:id="95" w:name="_Toc166421965"/>
      <w:bookmarkEnd w:id="94"/>
      <w:r>
        <w:t>Thuận lợi</w:t>
      </w:r>
      <w:bookmarkEnd w:id="95"/>
    </w:p>
    <w:p w:rsidR="009C2641" w:rsidRDefault="009C2641">
      <w:bookmarkStart w:id="96" w:name="_GoBack"/>
      <w:bookmarkEnd w:id="96"/>
    </w:p>
    <w:sectPr w:rsidR="009C2641" w:rsidSect="00335E26">
      <w:headerReference w:type="default" r:id="rId3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DCF" w:rsidRDefault="00A13DCF">
      <w:pPr>
        <w:spacing w:after="0" w:line="240" w:lineRule="auto"/>
      </w:pPr>
      <w:r>
        <w:separator/>
      </w:r>
    </w:p>
  </w:endnote>
  <w:endnote w:type="continuationSeparator" w:id="0">
    <w:p w:rsidR="00A13DCF" w:rsidRDefault="00A13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DCF" w:rsidRDefault="00A13DCF">
      <w:pPr>
        <w:spacing w:after="0" w:line="240" w:lineRule="auto"/>
      </w:pPr>
      <w:r>
        <w:separator/>
      </w:r>
    </w:p>
  </w:footnote>
  <w:footnote w:type="continuationSeparator" w:id="0">
    <w:p w:rsidR="00A13DCF" w:rsidRDefault="00A13D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2"/>
      <w:id w:val="-538820723"/>
    </w:sdtPr>
    <w:sdtContent>
      <w:p w:rsidR="00253C35" w:rsidRDefault="00253C35">
        <w:pPr>
          <w:rPr>
            <w:ins w:id="97" w:author="Vũ Thị Thúy (FE FPL HN)" w:date="2024-05-06T11:01:00Z"/>
          </w:rPr>
        </w:pPr>
        <w:sdt>
          <w:sdtPr>
            <w:tag w:val="goog_rdk_1"/>
            <w:id w:val="-244959070"/>
          </w:sdtPr>
          <w:sdtContent/>
        </w:sdt>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13DB"/>
    <w:multiLevelType w:val="hybridMultilevel"/>
    <w:tmpl w:val="BA549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6F3896"/>
    <w:multiLevelType w:val="hybridMultilevel"/>
    <w:tmpl w:val="06D8EF8A"/>
    <w:lvl w:ilvl="0" w:tplc="E9843562">
      <w:start w:val="1"/>
      <w:numFmt w:val="bullet"/>
      <w:lvlText w:val=""/>
      <w:lvlJc w:val="left"/>
      <w:pPr>
        <w:ind w:left="862" w:hanging="360"/>
      </w:pPr>
      <w:rPr>
        <w:rFonts w:ascii="Wingdings" w:hAnsi="Wingdings" w:hint="default"/>
        <w:color w:val="000000" w:themeColor="text1"/>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nsid w:val="17106DFF"/>
    <w:multiLevelType w:val="multilevel"/>
    <w:tmpl w:val="59B4CCA8"/>
    <w:lvl w:ilvl="0">
      <w:start w:val="1"/>
      <w:numFmt w:val="bullet"/>
      <w:lvlText w:val="⮚"/>
      <w:lvlJc w:val="left"/>
      <w:pPr>
        <w:ind w:left="2018" w:hanging="360"/>
      </w:pPr>
      <w:rPr>
        <w:rFonts w:ascii="Noto Sans Symbols" w:eastAsia="Noto Sans Symbols" w:hAnsi="Noto Sans Symbols" w:cs="Noto Sans Symbols"/>
      </w:rPr>
    </w:lvl>
    <w:lvl w:ilvl="1">
      <w:start w:val="1"/>
      <w:numFmt w:val="bullet"/>
      <w:lvlText w:val="o"/>
      <w:lvlJc w:val="left"/>
      <w:pPr>
        <w:ind w:left="2738" w:hanging="360"/>
      </w:pPr>
      <w:rPr>
        <w:rFonts w:ascii="Courier New" w:eastAsia="Courier New" w:hAnsi="Courier New" w:cs="Courier New"/>
      </w:rPr>
    </w:lvl>
    <w:lvl w:ilvl="2">
      <w:start w:val="1"/>
      <w:numFmt w:val="bullet"/>
      <w:lvlText w:val="▪"/>
      <w:lvlJc w:val="left"/>
      <w:pPr>
        <w:ind w:left="3458" w:hanging="360"/>
      </w:pPr>
      <w:rPr>
        <w:rFonts w:ascii="Noto Sans Symbols" w:eastAsia="Noto Sans Symbols" w:hAnsi="Noto Sans Symbols" w:cs="Noto Sans Symbols"/>
      </w:rPr>
    </w:lvl>
    <w:lvl w:ilvl="3">
      <w:start w:val="1"/>
      <w:numFmt w:val="bullet"/>
      <w:lvlText w:val="●"/>
      <w:lvlJc w:val="left"/>
      <w:pPr>
        <w:ind w:left="4178" w:hanging="360"/>
      </w:pPr>
      <w:rPr>
        <w:rFonts w:ascii="Noto Sans Symbols" w:eastAsia="Noto Sans Symbols" w:hAnsi="Noto Sans Symbols" w:cs="Noto Sans Symbols"/>
      </w:rPr>
    </w:lvl>
    <w:lvl w:ilvl="4">
      <w:start w:val="1"/>
      <w:numFmt w:val="bullet"/>
      <w:lvlText w:val="o"/>
      <w:lvlJc w:val="left"/>
      <w:pPr>
        <w:ind w:left="4898" w:hanging="360"/>
      </w:pPr>
      <w:rPr>
        <w:rFonts w:ascii="Courier New" w:eastAsia="Courier New" w:hAnsi="Courier New" w:cs="Courier New"/>
      </w:rPr>
    </w:lvl>
    <w:lvl w:ilvl="5">
      <w:start w:val="1"/>
      <w:numFmt w:val="bullet"/>
      <w:lvlText w:val="▪"/>
      <w:lvlJc w:val="left"/>
      <w:pPr>
        <w:ind w:left="5618" w:hanging="360"/>
      </w:pPr>
      <w:rPr>
        <w:rFonts w:ascii="Noto Sans Symbols" w:eastAsia="Noto Sans Symbols" w:hAnsi="Noto Sans Symbols" w:cs="Noto Sans Symbols"/>
      </w:rPr>
    </w:lvl>
    <w:lvl w:ilvl="6">
      <w:start w:val="1"/>
      <w:numFmt w:val="bullet"/>
      <w:lvlText w:val="●"/>
      <w:lvlJc w:val="left"/>
      <w:pPr>
        <w:ind w:left="6338" w:hanging="360"/>
      </w:pPr>
      <w:rPr>
        <w:rFonts w:ascii="Noto Sans Symbols" w:eastAsia="Noto Sans Symbols" w:hAnsi="Noto Sans Symbols" w:cs="Noto Sans Symbols"/>
      </w:rPr>
    </w:lvl>
    <w:lvl w:ilvl="7">
      <w:start w:val="1"/>
      <w:numFmt w:val="bullet"/>
      <w:lvlText w:val="o"/>
      <w:lvlJc w:val="left"/>
      <w:pPr>
        <w:ind w:left="7058" w:hanging="360"/>
      </w:pPr>
      <w:rPr>
        <w:rFonts w:ascii="Courier New" w:eastAsia="Courier New" w:hAnsi="Courier New" w:cs="Courier New"/>
      </w:rPr>
    </w:lvl>
    <w:lvl w:ilvl="8">
      <w:start w:val="1"/>
      <w:numFmt w:val="bullet"/>
      <w:lvlText w:val="▪"/>
      <w:lvlJc w:val="left"/>
      <w:pPr>
        <w:ind w:left="7778" w:hanging="360"/>
      </w:pPr>
      <w:rPr>
        <w:rFonts w:ascii="Noto Sans Symbols" w:eastAsia="Noto Sans Symbols" w:hAnsi="Noto Sans Symbols" w:cs="Noto Sans Symbols"/>
      </w:rPr>
    </w:lvl>
  </w:abstractNum>
  <w:abstractNum w:abstractNumId="3">
    <w:nsid w:val="18A774DB"/>
    <w:multiLevelType w:val="multilevel"/>
    <w:tmpl w:val="80A23E50"/>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
      <w:lvlJc w:val="left"/>
      <w:pPr>
        <w:ind w:left="1944" w:hanging="360"/>
      </w:pPr>
      <w:rPr>
        <w:rFonts w:ascii="Noto Sans Symbols" w:eastAsia="Noto Sans Symbols" w:hAnsi="Noto Sans Symbols" w:cs="Noto Sans Symbols"/>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abstractNum w:abstractNumId="4">
    <w:nsid w:val="18DA15B7"/>
    <w:multiLevelType w:val="hybridMultilevel"/>
    <w:tmpl w:val="8FC6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A3DAB"/>
    <w:multiLevelType w:val="hybridMultilevel"/>
    <w:tmpl w:val="9D348396"/>
    <w:lvl w:ilvl="0" w:tplc="E9843562">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047AFE"/>
    <w:multiLevelType w:val="hybridMultilevel"/>
    <w:tmpl w:val="147AEF6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4216BF"/>
    <w:multiLevelType w:val="multilevel"/>
    <w:tmpl w:val="8A5C8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52F3FE5"/>
    <w:multiLevelType w:val="multilevel"/>
    <w:tmpl w:val="C712AF46"/>
    <w:lvl w:ilvl="0">
      <w:start w:val="1"/>
      <w:numFmt w:val="bullet"/>
      <w:pStyle w:val="Heading1"/>
      <w:lvlText w:val="⮚"/>
      <w:lvlJc w:val="left"/>
      <w:pPr>
        <w:ind w:left="1944" w:hanging="360"/>
      </w:pPr>
      <w:rPr>
        <w:rFonts w:ascii="Noto Sans Symbols" w:eastAsia="Noto Sans Symbols" w:hAnsi="Noto Sans Symbols" w:cs="Noto Sans Symbols"/>
        <w:sz w:val="28"/>
        <w:szCs w:val="28"/>
      </w:rPr>
    </w:lvl>
    <w:lvl w:ilvl="1">
      <w:start w:val="1"/>
      <w:numFmt w:val="bullet"/>
      <w:pStyle w:val="Heading2"/>
      <w:lvlText w:val="o"/>
      <w:lvlJc w:val="left"/>
      <w:pPr>
        <w:ind w:left="2664" w:hanging="360"/>
      </w:pPr>
      <w:rPr>
        <w:rFonts w:ascii="Courier New" w:eastAsia="Courier New" w:hAnsi="Courier New" w:cs="Courier New"/>
      </w:rPr>
    </w:lvl>
    <w:lvl w:ilvl="2">
      <w:start w:val="1"/>
      <w:numFmt w:val="bullet"/>
      <w:pStyle w:val="Heading3"/>
      <w:lvlText w:val="▪"/>
      <w:lvlJc w:val="left"/>
      <w:pPr>
        <w:ind w:left="3384" w:hanging="360"/>
      </w:pPr>
      <w:rPr>
        <w:rFonts w:ascii="Noto Sans Symbols" w:eastAsia="Noto Sans Symbols" w:hAnsi="Noto Sans Symbols" w:cs="Noto Sans Symbols"/>
      </w:rPr>
    </w:lvl>
    <w:lvl w:ilvl="3">
      <w:start w:val="1"/>
      <w:numFmt w:val="bullet"/>
      <w:pStyle w:val="Heading4"/>
      <w:lvlText w:val="●"/>
      <w:lvlJc w:val="left"/>
      <w:pPr>
        <w:ind w:left="4104" w:hanging="360"/>
      </w:pPr>
      <w:rPr>
        <w:rFonts w:ascii="Noto Sans Symbols" w:eastAsia="Noto Sans Symbols" w:hAnsi="Noto Sans Symbols" w:cs="Noto Sans Symbols"/>
      </w:rPr>
    </w:lvl>
    <w:lvl w:ilvl="4">
      <w:start w:val="1"/>
      <w:numFmt w:val="bullet"/>
      <w:pStyle w:val="Heading5"/>
      <w:lvlText w:val="o"/>
      <w:lvlJc w:val="left"/>
      <w:pPr>
        <w:ind w:left="4824" w:hanging="360"/>
      </w:pPr>
      <w:rPr>
        <w:rFonts w:ascii="Courier New" w:eastAsia="Courier New" w:hAnsi="Courier New" w:cs="Courier New"/>
      </w:rPr>
    </w:lvl>
    <w:lvl w:ilvl="5">
      <w:start w:val="1"/>
      <w:numFmt w:val="bullet"/>
      <w:pStyle w:val="Heading6"/>
      <w:lvlText w:val="▪"/>
      <w:lvlJc w:val="left"/>
      <w:pPr>
        <w:ind w:left="5544" w:hanging="360"/>
      </w:pPr>
      <w:rPr>
        <w:rFonts w:ascii="Noto Sans Symbols" w:eastAsia="Noto Sans Symbols" w:hAnsi="Noto Sans Symbols" w:cs="Noto Sans Symbols"/>
      </w:rPr>
    </w:lvl>
    <w:lvl w:ilvl="6">
      <w:start w:val="1"/>
      <w:numFmt w:val="bullet"/>
      <w:pStyle w:val="Heading7"/>
      <w:lvlText w:val="●"/>
      <w:lvlJc w:val="left"/>
      <w:pPr>
        <w:ind w:left="6264" w:hanging="360"/>
      </w:pPr>
      <w:rPr>
        <w:rFonts w:ascii="Noto Sans Symbols" w:eastAsia="Noto Sans Symbols" w:hAnsi="Noto Sans Symbols" w:cs="Noto Sans Symbols"/>
      </w:rPr>
    </w:lvl>
    <w:lvl w:ilvl="7">
      <w:start w:val="1"/>
      <w:numFmt w:val="bullet"/>
      <w:pStyle w:val="Heading8"/>
      <w:lvlText w:val="o"/>
      <w:lvlJc w:val="left"/>
      <w:pPr>
        <w:ind w:left="6984" w:hanging="360"/>
      </w:pPr>
      <w:rPr>
        <w:rFonts w:ascii="Courier New" w:eastAsia="Courier New" w:hAnsi="Courier New" w:cs="Courier New"/>
      </w:rPr>
    </w:lvl>
    <w:lvl w:ilvl="8">
      <w:start w:val="1"/>
      <w:numFmt w:val="bullet"/>
      <w:pStyle w:val="Heading9"/>
      <w:lvlText w:val="▪"/>
      <w:lvlJc w:val="left"/>
      <w:pPr>
        <w:ind w:left="7704" w:hanging="360"/>
      </w:pPr>
      <w:rPr>
        <w:rFonts w:ascii="Noto Sans Symbols" w:eastAsia="Noto Sans Symbols" w:hAnsi="Noto Sans Symbols" w:cs="Noto Sans Symbols"/>
      </w:rPr>
    </w:lvl>
  </w:abstractNum>
  <w:abstractNum w:abstractNumId="9">
    <w:nsid w:val="30F7389C"/>
    <w:multiLevelType w:val="multilevel"/>
    <w:tmpl w:val="E920118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nsid w:val="4ADA4A72"/>
    <w:multiLevelType w:val="multilevel"/>
    <w:tmpl w:val="72DCF980"/>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105766C"/>
    <w:multiLevelType w:val="hybridMultilevel"/>
    <w:tmpl w:val="4250490E"/>
    <w:lvl w:ilvl="0" w:tplc="E9843562">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8F3B17"/>
    <w:multiLevelType w:val="hybridMultilevel"/>
    <w:tmpl w:val="21A2A3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5B9B24A5"/>
    <w:multiLevelType w:val="hybridMultilevel"/>
    <w:tmpl w:val="F66AF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E2E4AA2"/>
    <w:multiLevelType w:val="multilevel"/>
    <w:tmpl w:val="FA4E0490"/>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15">
    <w:nsid w:val="63ED5500"/>
    <w:multiLevelType w:val="hybridMultilevel"/>
    <w:tmpl w:val="EC2E3660"/>
    <w:lvl w:ilvl="0" w:tplc="E9843562">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A0525C"/>
    <w:multiLevelType w:val="multilevel"/>
    <w:tmpl w:val="C3448D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713726A3"/>
    <w:multiLevelType w:val="hybridMultilevel"/>
    <w:tmpl w:val="9CA632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2237C01"/>
    <w:multiLevelType w:val="multilevel"/>
    <w:tmpl w:val="F43A0D64"/>
    <w:lvl w:ilvl="0">
      <w:start w:val="1"/>
      <w:numFmt w:val="bullet"/>
      <w:lvlText w:val="●"/>
      <w:lvlJc w:val="left"/>
      <w:pPr>
        <w:ind w:left="2160" w:hanging="360"/>
      </w:pPr>
      <w:rPr>
        <w:rFonts w:ascii="Noto Sans Symbols" w:eastAsia="Noto Sans Symbols" w:hAnsi="Noto Sans Symbols" w:cs="Noto Sans Symbols"/>
        <w:color w:val="FF0000"/>
        <w:sz w:val="36"/>
        <w:szCs w:val="36"/>
      </w:rPr>
    </w:lvl>
    <w:lvl w:ilvl="1">
      <w:start w:val="1"/>
      <w:numFmt w:val="bullet"/>
      <w:lvlText w:val="●"/>
      <w:lvlJc w:val="left"/>
      <w:pPr>
        <w:ind w:left="2880"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nsid w:val="7C355FDE"/>
    <w:multiLevelType w:val="multilevel"/>
    <w:tmpl w:val="5720F63A"/>
    <w:lvl w:ilvl="0">
      <w:start w:val="1"/>
      <w:numFmt w:val="decimal"/>
      <w:lvlText w:val="%1"/>
      <w:lvlJc w:val="left"/>
      <w:pPr>
        <w:ind w:left="432" w:hanging="432"/>
      </w:pPr>
    </w:lvl>
    <w:lvl w:ilvl="1">
      <w:start w:val="1"/>
      <w:numFmt w:val="decimal"/>
      <w:lvlText w:val="%1.%2"/>
      <w:lvlJc w:val="left"/>
      <w:pPr>
        <w:ind w:left="576" w:hanging="576"/>
      </w:pPr>
      <w:rPr>
        <w:sz w:val="40"/>
        <w:szCs w:val="40"/>
      </w:rPr>
    </w:lvl>
    <w:lvl w:ilvl="2">
      <w:start w:val="1"/>
      <w:numFmt w:val="decimal"/>
      <w:lvlText w:val="%1.%2.%3"/>
      <w:lvlJc w:val="left"/>
      <w:pPr>
        <w:ind w:left="720" w:hanging="720"/>
      </w:pPr>
      <w:rPr>
        <w:color w:val="5B9BD5" w:themeColor="accent1"/>
        <w:sz w:val="32"/>
        <w:szCs w:val="32"/>
      </w:rPr>
    </w:lvl>
    <w:lvl w:ilvl="3">
      <w:start w:val="1"/>
      <w:numFmt w:val="decimal"/>
      <w:lvlText w:val="%1.%2.%3.%4"/>
      <w:lvlJc w:val="left"/>
      <w:pPr>
        <w:ind w:left="3842"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7FAD65AB"/>
    <w:multiLevelType w:val="multilevel"/>
    <w:tmpl w:val="5720F63A"/>
    <w:lvl w:ilvl="0">
      <w:start w:val="1"/>
      <w:numFmt w:val="decimal"/>
      <w:lvlText w:val="%1"/>
      <w:lvlJc w:val="left"/>
      <w:pPr>
        <w:ind w:left="432" w:hanging="432"/>
      </w:pPr>
    </w:lvl>
    <w:lvl w:ilvl="1">
      <w:start w:val="1"/>
      <w:numFmt w:val="decimal"/>
      <w:lvlText w:val="%1.%2"/>
      <w:lvlJc w:val="left"/>
      <w:pPr>
        <w:ind w:left="576" w:hanging="576"/>
      </w:pPr>
      <w:rPr>
        <w:sz w:val="40"/>
        <w:szCs w:val="40"/>
      </w:rPr>
    </w:lvl>
    <w:lvl w:ilvl="2">
      <w:start w:val="1"/>
      <w:numFmt w:val="decimal"/>
      <w:lvlText w:val="%1.%2.%3"/>
      <w:lvlJc w:val="left"/>
      <w:pPr>
        <w:ind w:left="720" w:hanging="720"/>
      </w:pPr>
      <w:rPr>
        <w:color w:val="5B9BD5" w:themeColor="accent1"/>
        <w:sz w:val="32"/>
        <w:szCs w:val="32"/>
      </w:rPr>
    </w:lvl>
    <w:lvl w:ilvl="3">
      <w:start w:val="1"/>
      <w:numFmt w:val="decimal"/>
      <w:lvlText w:val="%1.%2.%3.%4"/>
      <w:lvlJc w:val="left"/>
      <w:pPr>
        <w:ind w:left="3842"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14"/>
  </w:num>
  <w:num w:numId="3">
    <w:abstractNumId w:val="9"/>
  </w:num>
  <w:num w:numId="4">
    <w:abstractNumId w:val="7"/>
  </w:num>
  <w:num w:numId="5">
    <w:abstractNumId w:val="16"/>
  </w:num>
  <w:num w:numId="6">
    <w:abstractNumId w:val="3"/>
  </w:num>
  <w:num w:numId="7">
    <w:abstractNumId w:val="18"/>
  </w:num>
  <w:num w:numId="8">
    <w:abstractNumId w:val="2"/>
  </w:num>
  <w:num w:numId="9">
    <w:abstractNumId w:val="19"/>
  </w:num>
  <w:num w:numId="10">
    <w:abstractNumId w:val="10"/>
  </w:num>
  <w:num w:numId="11">
    <w:abstractNumId w:val="17"/>
  </w:num>
  <w:num w:numId="12">
    <w:abstractNumId w:val="11"/>
  </w:num>
  <w:num w:numId="13">
    <w:abstractNumId w:val="6"/>
  </w:num>
  <w:num w:numId="14">
    <w:abstractNumId w:val="1"/>
  </w:num>
  <w:num w:numId="15">
    <w:abstractNumId w:val="20"/>
  </w:num>
  <w:num w:numId="16">
    <w:abstractNumId w:val="12"/>
  </w:num>
  <w:num w:numId="17">
    <w:abstractNumId w:val="4"/>
  </w:num>
  <w:num w:numId="18">
    <w:abstractNumId w:val="15"/>
  </w:num>
  <w:num w:numId="19">
    <w:abstractNumId w:val="5"/>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41"/>
    <w:rsid w:val="00044FAC"/>
    <w:rsid w:val="00115312"/>
    <w:rsid w:val="00150BA9"/>
    <w:rsid w:val="00217534"/>
    <w:rsid w:val="00253C35"/>
    <w:rsid w:val="00283156"/>
    <w:rsid w:val="00283FF1"/>
    <w:rsid w:val="002B04AF"/>
    <w:rsid w:val="002C3644"/>
    <w:rsid w:val="002C4233"/>
    <w:rsid w:val="00315917"/>
    <w:rsid w:val="0032314B"/>
    <w:rsid w:val="00334A1B"/>
    <w:rsid w:val="00335E26"/>
    <w:rsid w:val="003529C1"/>
    <w:rsid w:val="003533F6"/>
    <w:rsid w:val="00380D2A"/>
    <w:rsid w:val="003C490E"/>
    <w:rsid w:val="0042608C"/>
    <w:rsid w:val="004A6EB1"/>
    <w:rsid w:val="004C601B"/>
    <w:rsid w:val="004E34D6"/>
    <w:rsid w:val="004F04F8"/>
    <w:rsid w:val="00581830"/>
    <w:rsid w:val="00594DBE"/>
    <w:rsid w:val="005A4CEA"/>
    <w:rsid w:val="005E631E"/>
    <w:rsid w:val="006949F6"/>
    <w:rsid w:val="006E1543"/>
    <w:rsid w:val="0072634F"/>
    <w:rsid w:val="00732B6D"/>
    <w:rsid w:val="00754FCE"/>
    <w:rsid w:val="00800889"/>
    <w:rsid w:val="00803445"/>
    <w:rsid w:val="008573B5"/>
    <w:rsid w:val="00866549"/>
    <w:rsid w:val="00922365"/>
    <w:rsid w:val="0093621A"/>
    <w:rsid w:val="0096103B"/>
    <w:rsid w:val="009C2641"/>
    <w:rsid w:val="009C428C"/>
    <w:rsid w:val="009D03EC"/>
    <w:rsid w:val="00A13DCF"/>
    <w:rsid w:val="00A17D8B"/>
    <w:rsid w:val="00A50498"/>
    <w:rsid w:val="00A82804"/>
    <w:rsid w:val="00AD6CD5"/>
    <w:rsid w:val="00B1722B"/>
    <w:rsid w:val="00B32B6F"/>
    <w:rsid w:val="00C10EF2"/>
    <w:rsid w:val="00CB57FB"/>
    <w:rsid w:val="00D531A8"/>
    <w:rsid w:val="00D555A5"/>
    <w:rsid w:val="00D6500A"/>
    <w:rsid w:val="00D76D04"/>
    <w:rsid w:val="00EB59E5"/>
    <w:rsid w:val="00F63544"/>
    <w:rsid w:val="00F85BD0"/>
    <w:rsid w:val="00FB1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73155E-74B4-4C68-ADA8-1417C801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4D6"/>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ind w:left="864"/>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335E26"/>
    <w:pPr>
      <w:spacing w:before="100" w:beforeAutospacing="1" w:after="100" w:afterAutospacing="1" w:line="240" w:lineRule="auto"/>
      <w:jc w:val="left"/>
    </w:pPr>
    <w:rPr>
      <w:sz w:val="24"/>
      <w:szCs w:val="24"/>
    </w:rPr>
  </w:style>
  <w:style w:type="table" w:styleId="PlainTable1">
    <w:name w:val="Plain Table 1"/>
    <w:basedOn w:val="TableNormal"/>
    <w:uiPriority w:val="41"/>
    <w:rsid w:val="00150BA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50BA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0BA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0BA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150BA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150BA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5">
    <w:name w:val="Grid Table 5 Dark Accent 5"/>
    <w:basedOn w:val="TableNormal"/>
    <w:uiPriority w:val="50"/>
    <w:rsid w:val="00150BA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56580">
      <w:bodyDiv w:val="1"/>
      <w:marLeft w:val="0"/>
      <w:marRight w:val="0"/>
      <w:marTop w:val="0"/>
      <w:marBottom w:val="0"/>
      <w:divBdr>
        <w:top w:val="none" w:sz="0" w:space="0" w:color="auto"/>
        <w:left w:val="none" w:sz="0" w:space="0" w:color="auto"/>
        <w:bottom w:val="none" w:sz="0" w:space="0" w:color="auto"/>
        <w:right w:val="none" w:sz="0" w:space="0" w:color="auto"/>
      </w:divBdr>
      <w:divsChild>
        <w:div w:id="1456098769">
          <w:marLeft w:val="0"/>
          <w:marRight w:val="0"/>
          <w:marTop w:val="0"/>
          <w:marBottom w:val="0"/>
          <w:divBdr>
            <w:top w:val="none" w:sz="0" w:space="0" w:color="auto"/>
            <w:left w:val="none" w:sz="0" w:space="0" w:color="auto"/>
            <w:bottom w:val="none" w:sz="0" w:space="0" w:color="auto"/>
            <w:right w:val="none" w:sz="0" w:space="0" w:color="auto"/>
          </w:divBdr>
          <w:divsChild>
            <w:div w:id="296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4949">
      <w:bodyDiv w:val="1"/>
      <w:marLeft w:val="0"/>
      <w:marRight w:val="0"/>
      <w:marTop w:val="0"/>
      <w:marBottom w:val="0"/>
      <w:divBdr>
        <w:top w:val="none" w:sz="0" w:space="0" w:color="auto"/>
        <w:left w:val="none" w:sz="0" w:space="0" w:color="auto"/>
        <w:bottom w:val="none" w:sz="0" w:space="0" w:color="auto"/>
        <w:right w:val="none" w:sz="0" w:space="0" w:color="auto"/>
      </w:divBdr>
      <w:divsChild>
        <w:div w:id="1591355858">
          <w:marLeft w:val="0"/>
          <w:marRight w:val="0"/>
          <w:marTop w:val="0"/>
          <w:marBottom w:val="0"/>
          <w:divBdr>
            <w:top w:val="none" w:sz="0" w:space="0" w:color="auto"/>
            <w:left w:val="none" w:sz="0" w:space="0" w:color="auto"/>
            <w:bottom w:val="none" w:sz="0" w:space="0" w:color="auto"/>
            <w:right w:val="none" w:sz="0" w:space="0" w:color="auto"/>
          </w:divBdr>
          <w:divsChild>
            <w:div w:id="662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kPWuiJBPsRRVyvj0dIChjsZyrA==">CgMxLjAaGgoBMBIVChMIBCoPCgtBQUFCTF9rVHVIOBABGhoKATESFQoTCAQqDwoLQUFBQkxfa1R1SDgQARoaCgEyEhUKEwgEKg8KC0FBQUJMX2tUdUg4EAEiiAIKC0FBQUJMX2tUdUg4EtQBCgtBQUFCTF9rVHVIOBILQUFBQkxfa1R1SDgaDQoJdGV4dC9odG1sEgAiDgoKdGV4dC9wbGFpbhIAKhsiFTExMzgxMjU1NDg0MDA5ODE3NzQwNSgAOAAw+bvD7PQxOJLDw+z0MUo6CiRhcHBsaWNhdGlvbi92bmQuZ29vZ2xlLWFwcHMuZG9jcy5tZHMaEsLX2uQBDBoKCgYKABAFGAAQAVoMMXNobXVrbDl4Y25xcgIgAHgAggEUc3VnZ2VzdC5qMG9qeDJ4cGUwaDSaAQYIABAAGAAY+bvD7PQxIJLDw+z0MUIUc3VnZ2VzdC5qMG9qeDJ4cGUwaDQqDQoLQUFBQkxfa1R1SD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OABqMwoUc3VnZ2VzdC5qMG9qeDJ4cGUwaDQSG1bFqSBUaOG7iyBUaMO6eSAoRkUgRlBMIEhOKXIhMWFmM0ttdEhaUFNRNVh0U3JTSEVRb2w3QXR0Y2E4QmJ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9D08B0-71C2-4B17-B9E6-D18AA2DAE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38</Pages>
  <Words>4258</Words>
  <Characters>24276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Microsoft account</cp:lastModifiedBy>
  <cp:revision>24</cp:revision>
  <dcterms:created xsi:type="dcterms:W3CDTF">2020-06-12T09:27:00Z</dcterms:created>
  <dcterms:modified xsi:type="dcterms:W3CDTF">2024-05-20T08:40:00Z</dcterms:modified>
</cp:coreProperties>
</file>